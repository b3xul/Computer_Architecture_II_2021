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1" w:type="dxa"/>
        <w:jc w:val="left"/>
        <w:tblInd w:w="0" w:type="dxa"/>
        <w:tblCellMar>
          <w:top w:w="0" w:type="dxa"/>
          <w:left w:w="108" w:type="dxa"/>
          <w:bottom w:w="0" w:type="dxa"/>
          <w:right w:w="108" w:type="dxa"/>
        </w:tblCellMar>
        <w:tblLook w:val="04a0" w:noHBand="0" w:noVBand="1" w:firstColumn="1" w:lastRow="0" w:lastColumn="0" w:firstRow="1"/>
      </w:tblPr>
      <w:tblGrid>
        <w:gridCol w:w="3681"/>
        <w:gridCol w:w="5669"/>
      </w:tblGrid>
      <w:tr>
        <w:trPr>
          <w:trHeight w:val="699" w:hRule="atLeast"/>
        </w:trPr>
        <w:tc>
          <w:tcPr>
            <w:tcW w:w="3681" w:type="dxa"/>
            <w:tcBorders>
              <w:bottom w:val="nil"/>
              <w:right w:val="nil"/>
            </w:tcBorders>
          </w:tcPr>
          <w:p>
            <w:pPr>
              <w:pStyle w:val="Normal"/>
              <w:jc w:val="center"/>
              <w:rPr>
                <w:b/>
                <w:b/>
                <w:lang w:val="it-IT"/>
              </w:rPr>
            </w:pPr>
            <w:r>
              <w:rPr>
                <w:rFonts w:eastAsia="Times New Roman" w:cs="Times New Roman" w:ascii="Times New Roman" w:hAnsi="Times New Roman"/>
                <w:b/>
                <w:sz w:val="20"/>
                <w:szCs w:val="20"/>
                <w:lang w:val="it-IT" w:eastAsia="en-US" w:bidi="ar-SA"/>
              </w:rPr>
              <w:t>Architetture dei Sistemi di Elaborazione</w:t>
            </w:r>
            <w:r>
              <w:rPr>
                <w:rFonts w:eastAsia="Times New Roman" w:cs="Times New Roman" w:ascii="Times New Roman" w:hAnsi="Times New Roman"/>
                <w:b/>
                <w:szCs w:val="20"/>
                <w:lang w:val="it-IT" w:eastAsia="en-US" w:bidi="ar-SA"/>
              </w:rPr>
              <w:br/>
            </w:r>
            <w:r>
              <w:rPr>
                <w:rFonts w:eastAsia="Times New Roman" w:cs="Times New Roman" w:ascii="Times New Roman" w:hAnsi="Times New Roman"/>
                <w:b/>
                <w:sz w:val="20"/>
                <w:szCs w:val="20"/>
                <w:lang w:val="it-IT" w:eastAsia="en-US" w:bidi="ar-SA"/>
              </w:rPr>
              <w:t>02GOLOV [M-Z]</w:t>
            </w:r>
          </w:p>
        </w:tc>
        <w:tc>
          <w:tcPr>
            <w:tcW w:w="5669" w:type="dxa"/>
            <w:tcBorders>
              <w:left w:val="nil"/>
              <w:bottom w:val="nil"/>
            </w:tcBorders>
          </w:tcPr>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 xml:space="preserve">Delivery date: </w:t>
            </w:r>
          </w:p>
          <w:p>
            <w:pPr>
              <w:pStyle w:val="Normal"/>
              <w:jc w:val="center"/>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u w:val="single"/>
                <w:lang w:val="en-US" w:eastAsia="en-US" w:bidi="ar-SA"/>
              </w:rPr>
              <w:t>12/11/</w:t>
            </w:r>
            <w:bookmarkStart w:id="0" w:name="_GoBack"/>
            <w:bookmarkEnd w:id="0"/>
            <w:r>
              <w:rPr>
                <w:rFonts w:eastAsia="Times New Roman" w:cs="Times New Roman" w:ascii="Times New Roman" w:hAnsi="Times New Roman"/>
                <w:szCs w:val="20"/>
                <w:u w:val="single"/>
                <w:lang w:val="en-US" w:eastAsia="en-US" w:bidi="ar-SA"/>
              </w:rPr>
              <w:t>2020</w:t>
            </w:r>
          </w:p>
        </w:tc>
      </w:tr>
      <w:tr>
        <w:trPr>
          <w:trHeight w:val="294" w:hRule="atLeast"/>
        </w:trPr>
        <w:tc>
          <w:tcPr>
            <w:tcW w:w="3681" w:type="dxa"/>
            <w:tcBorders>
              <w:top w:val="nil"/>
              <w:right w:val="nil"/>
            </w:tcBorders>
          </w:tcPr>
          <w:p>
            <w:pPr>
              <w:pStyle w:val="Normal"/>
              <w:jc w:val="center"/>
              <w:rPr>
                <w:b/>
                <w:b/>
              </w:rPr>
            </w:pPr>
            <w:r>
              <w:rPr>
                <w:rFonts w:eastAsia="Times New Roman" w:cs="Times New Roman" w:ascii="Times New Roman" w:hAnsi="Times New Roman"/>
                <w:b/>
                <w:szCs w:val="20"/>
                <w:lang w:val="en-US" w:eastAsia="en-US" w:bidi="ar-SA"/>
              </w:rPr>
              <w:t xml:space="preserve">Laboratory </w:t>
            </w:r>
          </w:p>
          <w:p>
            <w:pPr>
              <w:pStyle w:val="Normal"/>
              <w:jc w:val="center"/>
              <w:rPr>
                <w:b/>
                <w:b/>
              </w:rPr>
            </w:pPr>
            <w:r>
              <w:rPr>
                <w:rFonts w:eastAsia="Times New Roman" w:cs="Times New Roman" w:ascii="Times New Roman" w:hAnsi="Times New Roman"/>
                <w:b/>
                <w:szCs w:val="20"/>
                <w:lang w:val="en-US" w:eastAsia="en-US" w:bidi="ar-SA"/>
              </w:rPr>
              <w:t>4</w:t>
            </w:r>
          </w:p>
        </w:tc>
        <w:tc>
          <w:tcPr>
            <w:tcW w:w="5669" w:type="dxa"/>
            <w:tcBorders>
              <w:top w:val="nil"/>
              <w:left w:val="nil"/>
            </w:tcBorders>
          </w:tcPr>
          <w:p>
            <w:pPr>
              <w:pStyle w:val="Normal"/>
              <w:jc w:val="both"/>
              <w:rPr>
                <w:rFonts w:ascii="Times New Roman" w:hAnsi="Times New Roman" w:eastAsia="Times New Roman" w:cs="Times New Roman"/>
                <w:szCs w:val="20"/>
                <w:lang w:val="en-US" w:eastAsia="en-US" w:bidi="ar-SA"/>
              </w:rPr>
            </w:pPr>
            <w:r>
              <w:rPr>
                <w:rFonts w:eastAsia="Times New Roman" w:cs="Times New Roman" w:ascii="Times New Roman" w:hAnsi="Times New Roman"/>
                <w:szCs w:val="20"/>
                <w:lang w:val="en-US" w:eastAsia="en-US" w:bidi="ar-SA"/>
              </w:rPr>
              <w:t>Expected delivery of lab_04.zip must include:</w:t>
            </w:r>
          </w:p>
          <w:p>
            <w:pPr>
              <w:pStyle w:val="ListParagraph"/>
              <w:numPr>
                <w:ilvl w:val="0"/>
                <w:numId w:val="4"/>
              </w:numPr>
              <w:jc w:val="both"/>
              <w:rPr>
                <w:rFonts w:ascii="Times New Roman" w:hAnsi="Times New Roman" w:eastAsia="Times New Roman" w:cs="Times New Roman"/>
                <w:szCs w:val="20"/>
                <w:lang w:val="en-US" w:eastAsia="en-US" w:bidi="ar-SA"/>
              </w:rPr>
            </w:pPr>
            <w:r>
              <w:rPr>
                <w:rFonts w:eastAsia="Times New Roman" w:cs="Times New Roman"/>
                <w:szCs w:val="20"/>
                <w:lang w:val="en-US" w:eastAsia="en-US" w:bidi="ar-SA"/>
              </w:rPr>
              <w:t xml:space="preserve">this document compiled in pdf format. </w:t>
            </w:r>
          </w:p>
        </w:tc>
      </w:tr>
    </w:tbl>
    <w:p>
      <w:pPr>
        <w:pStyle w:val="Predefinito"/>
        <w:jc w:val="both"/>
        <w:rPr/>
      </w:pPr>
      <w:r>
        <w:rPr/>
      </w:r>
    </w:p>
    <w:p>
      <w:pPr>
        <w:pStyle w:val="Normal"/>
        <w:numPr>
          <w:ilvl w:val="0"/>
          <w:numId w:val="1"/>
        </w:numPr>
        <w:jc w:val="both"/>
        <w:rPr/>
      </w:pPr>
      <w:r>
        <w:rPr/>
      </w:r>
      <w:bookmarkStart w:id="1" w:name="yui_3_17_2_4_1605170880425_104"/>
      <w:bookmarkStart w:id="2" w:name="yui_3_17_2_4_1605170880425_105"/>
      <w:bookmarkStart w:id="3" w:name="yui_3_17_2_4_1605170880425_104"/>
      <w:bookmarkStart w:id="4" w:name="yui_3_17_2_4_1605170880425_105"/>
      <w:bookmarkEnd w:id="3"/>
      <w:bookmarkEnd w:id="4"/>
    </w:p>
    <w:tbl>
      <w:tblPr>
        <w:tblW w:w="9607" w:type="dxa"/>
        <w:jc w:val="left"/>
        <w:tblInd w:w="0" w:type="dxa"/>
        <w:tblCellMar>
          <w:top w:w="0" w:type="dxa"/>
          <w:left w:w="0" w:type="dxa"/>
          <w:bottom w:w="0" w:type="dxa"/>
          <w:right w:w="0" w:type="dxa"/>
        </w:tblCellMar>
      </w:tblPr>
      <w:tblGrid>
        <w:gridCol w:w="784"/>
        <w:gridCol w:w="8822"/>
      </w:tblGrid>
      <w:tr>
        <w:trPr/>
        <w:tc>
          <w:tcPr>
            <w:tcW w:w="784" w:type="dxa"/>
            <w:tcBorders/>
            <w:shd w:fill="FFFFFF" w:val="clear"/>
            <w:vAlign w:val="center"/>
          </w:tcPr>
          <w:p>
            <w:pPr>
              <w:pStyle w:val="TableContents"/>
              <w:spacing w:lineRule="atLeast" w:line="240"/>
              <w:rPr>
                <w:rFonts w:ascii="Arial;Helvetica;sans-serif" w:hAnsi="Arial;Helvetica;sans-serif"/>
                <w:color w:val="6A737D"/>
                <w:sz w:val="14"/>
              </w:rPr>
            </w:pPr>
            <w:ins w:id="0" w:author="Unknown Author" w:date="2020-11-12T11:35:51Z">
              <w:r>
                <w:rPr>
                  <w:rFonts w:ascii="Arial;Helvetica;sans-serif" w:hAnsi="Arial;Helvetica;sans-serif"/>
                  <w:color w:val="6A737D"/>
                  <w:sz w:val="14"/>
                </w:rPr>
                <w:t>#/bin/bash</w:t>
              </w:r>
            </w:ins>
          </w:p>
        </w:tc>
        <w:tc>
          <w:tcPr>
            <w:tcW w:w="8822" w:type="dxa"/>
            <w:tcBorders/>
            <w:shd w:fill="FFFFFF" w:val="clear"/>
            <w:tcMar>
              <w:top w:w="28" w:type="dxa"/>
              <w:left w:w="28" w:type="dxa"/>
              <w:bottom w:w="28" w:type="dxa"/>
              <w:right w:w="28" w:type="dxa"/>
            </w:tcMa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Arial;Helvetica;sans-serif" w:hAnsi="Arial;Helvetica;sans-serif"/>
                <w:color w:val="6A737D"/>
                <w:sz w:val="14"/>
              </w:rPr>
            </w:pPr>
            <w:ins w:id="1" w:author="Unknown Author" w:date="2020-11-12T11:35:51Z">
              <w:r>
                <w:rPr>
                  <w:rFonts w:ascii="Arial;Helvetica;sans-serif" w:hAnsi="Arial;Helvetica;sans-serif"/>
                  <w:color w:val="6A737D"/>
                  <w:sz w:val="14"/>
                </w:rPr>
                <w:t># cloning gem5 from git and checkout the right version</w:t>
              </w:r>
            </w:ins>
            <w:bookmarkStart w:id="5" w:name="yui_3_17_2_4_1605170880425_109"/>
            <w:bookmarkEnd w:id="5"/>
          </w:p>
        </w:tc>
      </w:tr>
      <w:tr>
        <w:trPr/>
        <w:tc>
          <w:tcPr>
            <w:tcW w:w="784" w:type="dxa"/>
            <w:tcBorders/>
            <w:shd w:fill="FFFFFF" w:val="clear"/>
            <w:vAlign w:val="center"/>
          </w:tcPr>
          <w:p>
            <w:pPr>
              <w:pStyle w:val="TableContents"/>
              <w:rPr>
                <w:sz w:val="4"/>
                <w:szCs w:val="4"/>
              </w:rPr>
            </w:pPr>
            <w:r>
              <w:rPr>
                <w:sz w:val="4"/>
                <w:szCs w:val="4"/>
              </w:rPr>
            </w:r>
            <w:bookmarkStart w:id="6" w:name="yui_3_17_2_4_1605170880425_108"/>
            <w:bookmarkStart w:id="7" w:name="yui_3_17_2_4_1605170880425_108"/>
            <w:bookmarkEnd w:id="7"/>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2" w:author="Unknown Author" w:date="2020-11-12T11:35:51Z">
              <w:r>
                <w:rPr>
                  <w:rFonts w:ascii="SFMono-Regular;Consolas;Liberation Mono;Menlo;monospace" w:hAnsi="SFMono-Regular;Consolas;Liberation Mono;Menlo;monospace"/>
                  <w:sz w:val="14"/>
                </w:rPr>
                <w:t>git clone https://gem5.googlesource.com/public/gem5</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3" w:author="Unknown Author" w:date="2020-11-12T11:35:51Z">
              <w:r>
                <w:rPr>
                  <w:rFonts w:ascii="Arial;Helvetica;sans-serif" w:hAnsi="Arial;Helvetica;sans-serif"/>
                  <w:color w:val="005CC5"/>
                  <w:sz w:val="14"/>
                </w:rPr>
                <w:t>cd</w:t>
              </w:r>
            </w:ins>
            <w:ins w:id="4" w:author="Unknown Author" w:date="2020-11-12T11:35:51Z">
              <w:r>
                <w:rPr>
                  <w:rFonts w:ascii="SFMono-Regular;Consolas;Liberation Mono;Menlo;monospace" w:hAnsi="SFMono-Regular;Consolas;Liberation Mono;Menlo;monospace"/>
                  <w:sz w:val="14"/>
                </w:rPr>
                <w:t xml:space="preserve"> gem5</w:t>
              </w:r>
            </w:ins>
            <w:bookmarkStart w:id="8" w:name="yui_3_17_2_4_1605170880425_103"/>
            <w:bookmarkEnd w:id="8"/>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5" w:author="Unknown Author" w:date="2020-11-12T11:35:51Z">
              <w:r>
                <w:rPr>
                  <w:rFonts w:ascii="SFMono-Regular;Consolas;Liberation Mono;Menlo;monospace" w:hAnsi="SFMono-Regular;Consolas;Liberation Mono;Menlo;monospace"/>
                  <w:sz w:val="14"/>
                </w:rPr>
                <w:t>git checkout v19.0.0.0</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Arial;Helvetica;sans-serif" w:hAnsi="Arial;Helvetica;sans-serif"/>
                <w:color w:val="6A737D"/>
                <w:sz w:val="14"/>
              </w:rPr>
            </w:pPr>
            <w:ins w:id="6" w:author="Unknown Author" w:date="2020-11-12T11:35:51Z">
              <w:r>
                <w:rPr>
                  <w:rFonts w:ascii="Arial;Helvetica;sans-serif" w:hAnsi="Arial;Helvetica;sans-serif"/>
                  <w:color w:val="6A737D"/>
                  <w:sz w:val="14"/>
                </w:rPr>
                <w:t># installing scons</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7" w:author="Unknown Author" w:date="2020-11-12T11:35:51Z">
              <w:r>
                <w:rPr>
                  <w:rFonts w:ascii="SFMono-Regular;Consolas;Liberation Mono;Menlo;monospace" w:hAnsi="SFMono-Regular;Consolas;Liberation Mono;Menlo;monospace"/>
                  <w:sz w:val="14"/>
                </w:rPr>
                <w:t>sudo apt install -y scons</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Arial;Helvetica;sans-serif" w:hAnsi="Arial;Helvetica;sans-serif"/>
                <w:color w:val="6A737D"/>
                <w:sz w:val="14"/>
              </w:rPr>
            </w:pPr>
            <w:ins w:id="8" w:author="Unknown Author" w:date="2020-11-12T11:35:51Z">
              <w:r>
                <w:rPr>
                  <w:rFonts w:ascii="Arial;Helvetica;sans-serif" w:hAnsi="Arial;Helvetica;sans-serif"/>
                  <w:color w:val="6A737D"/>
                  <w:sz w:val="14"/>
                </w:rPr>
                <w:t># building alpha for gem5</w:t>
              </w:r>
            </w:ins>
            <w:bookmarkStart w:id="9" w:name="yui_3_17_2_4_1605170880425_106"/>
            <w:bookmarkEnd w:id="9"/>
          </w:p>
        </w:tc>
      </w:tr>
      <w:tr>
        <w:trPr/>
        <w:tc>
          <w:tcPr>
            <w:tcW w:w="784" w:type="dxa"/>
            <w:tcBorders/>
            <w:shd w:fill="FFFFFF" w:val="clear"/>
            <w:vAlign w:val="center"/>
          </w:tcPr>
          <w:p>
            <w:pPr>
              <w:pStyle w:val="TableContents"/>
              <w:rPr>
                <w:sz w:val="4"/>
                <w:szCs w:val="4"/>
              </w:rPr>
            </w:pPr>
            <w:r>
              <w:rPr>
                <w:sz w:val="4"/>
                <w:szCs w:val="4"/>
              </w:rPr>
            </w:r>
            <w:bookmarkStart w:id="10" w:name="yui_3_17_2_4_1605170880425_107"/>
            <w:bookmarkStart w:id="11" w:name="yui_3_17_2_4_1605170880425_107"/>
            <w:bookmarkEnd w:id="11"/>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9" w:author="Unknown Author" w:date="2020-11-12T11:35:51Z">
              <w:r>
                <w:rPr>
                  <w:rFonts w:ascii="SFMono-Regular;Consolas;Liberation Mono;Menlo;monospace" w:hAnsi="SFMono-Regular;Consolas;Liberation Mono;Menlo;monospace"/>
                  <w:sz w:val="14"/>
                </w:rPr>
                <w:t>scons -j4 build/ALPHA/gem5.opt</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10" w:author="Unknown Author" w:date="2020-11-12T11:35:51Z">
              <w:r>
                <w:rPr>
                  <w:rFonts w:ascii="Arial;Helvetica;sans-serif" w:hAnsi="Arial;Helvetica;sans-serif"/>
                  <w:color w:val="005CC5"/>
                  <w:sz w:val="14"/>
                </w:rPr>
                <w:t>echo</w:t>
              </w:r>
            </w:ins>
            <w:ins w:id="11" w:author="Unknown Author" w:date="2020-11-12T11:35:51Z">
              <w:r>
                <w:rPr>
                  <w:rFonts w:ascii="SFMono-Regular;Consolas;Liberation Mono;Menlo;monospace" w:hAnsi="SFMono-Regular;Consolas;Liberation Mono;Menlo;monospace"/>
                  <w:sz w:val="14"/>
                </w:rPr>
                <w:t xml:space="preserve"> </w:t>
              </w:r>
            </w:ins>
            <w:ins w:id="12" w:author="Unknown Author" w:date="2020-11-12T11:35:51Z">
              <w:r>
                <w:rPr>
                  <w:rFonts w:ascii="Arial;Helvetica;sans-serif" w:hAnsi="Arial;Helvetica;sans-serif"/>
                  <w:color w:val="032F62"/>
                  <w:sz w:val="14"/>
                </w:rPr>
                <w:t>"ALPHA for gem5 builded!"</w:t>
              </w:r>
            </w:ins>
            <w:bookmarkStart w:id="12" w:name="yui_3_17_2_4_1605170880425_111"/>
            <w:bookmarkEnd w:id="12"/>
          </w:p>
        </w:tc>
      </w:tr>
      <w:tr>
        <w:trPr/>
        <w:tc>
          <w:tcPr>
            <w:tcW w:w="784" w:type="dxa"/>
            <w:tcBorders/>
            <w:shd w:fill="FFFFFF" w:val="clear"/>
            <w:vAlign w:val="center"/>
          </w:tcPr>
          <w:p>
            <w:pPr>
              <w:pStyle w:val="TableContents"/>
              <w:rPr>
                <w:sz w:val="4"/>
                <w:szCs w:val="4"/>
              </w:rPr>
            </w:pPr>
            <w:r>
              <w:rPr>
                <w:sz w:val="4"/>
                <w:szCs w:val="4"/>
              </w:rPr>
            </w:r>
            <w:bookmarkStart w:id="13" w:name="yui_3_17_2_4_1605170880425_110"/>
            <w:bookmarkStart w:id="14" w:name="yui_3_17_2_4_1605170880425_110"/>
            <w:bookmarkEnd w:id="14"/>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pPr>
            <w:r>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13" w:author="Unknown Author" w:date="2020-11-12T11:35:51Z">
              <w:r>
                <w:rPr>
                  <w:rFonts w:ascii="Arial;Helvetica;sans-serif" w:hAnsi="Arial;Helvetica;sans-serif"/>
                  <w:color w:val="005CC5"/>
                  <w:sz w:val="14"/>
                </w:rPr>
                <w:t>echo</w:t>
              </w:r>
            </w:ins>
            <w:ins w:id="14" w:author="Unknown Author" w:date="2020-11-12T11:35:51Z">
              <w:r>
                <w:rPr>
                  <w:rFonts w:ascii="SFMono-Regular;Consolas;Liberation Mono;Menlo;monospace" w:hAnsi="SFMono-Regular;Consolas;Liberation Mono;Menlo;monospace"/>
                  <w:sz w:val="14"/>
                </w:rPr>
                <w:t xml:space="preserve"> </w:t>
              </w:r>
            </w:ins>
            <w:ins w:id="15" w:author="Unknown Author" w:date="2020-11-12T11:35:51Z">
              <w:r>
                <w:rPr>
                  <w:rFonts w:ascii="Arial;Helvetica;sans-serif" w:hAnsi="Arial;Helvetica;sans-serif"/>
                  <w:color w:val="032F62"/>
                  <w:sz w:val="14"/>
                </w:rPr>
                <w:t>"Downloading the cross compiler for alpha CPUs.."</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16" w:author="Unknown Author" w:date="2020-11-12T11:35:51Z">
              <w:r>
                <w:rPr>
                  <w:rFonts w:ascii="Arial;Helvetica;sans-serif" w:hAnsi="Arial;Helvetica;sans-serif"/>
                  <w:color w:val="005CC5"/>
                  <w:sz w:val="14"/>
                </w:rPr>
                <w:t>cd</w:t>
              </w:r>
            </w:ins>
            <w:ins w:id="17" w:author="Unknown Author" w:date="2020-11-12T11:35:51Z">
              <w:r>
                <w:rPr>
                  <w:rFonts w:ascii="SFMono-Regular;Consolas;Liberation Mono;Menlo;monospace" w:hAnsi="SFMono-Regular;Consolas;Liberation Mono;Menlo;monospace"/>
                  <w:sz w:val="14"/>
                </w:rPr>
                <w:t xml:space="preserve"> ../</w:t>
              </w:r>
            </w:ins>
            <w:bookmarkStart w:id="15" w:name="yui_3_17_2_4_1605170880425_113"/>
            <w:bookmarkEnd w:id="15"/>
          </w:p>
        </w:tc>
      </w:tr>
      <w:tr>
        <w:trPr/>
        <w:tc>
          <w:tcPr>
            <w:tcW w:w="784" w:type="dxa"/>
            <w:tcBorders/>
            <w:shd w:fill="FFFFFF" w:val="clear"/>
            <w:vAlign w:val="center"/>
          </w:tcPr>
          <w:p>
            <w:pPr>
              <w:pStyle w:val="TableContents"/>
              <w:rPr>
                <w:sz w:val="4"/>
                <w:szCs w:val="4"/>
              </w:rPr>
            </w:pPr>
            <w:r>
              <w:rPr>
                <w:sz w:val="4"/>
                <w:szCs w:val="4"/>
              </w:rPr>
            </w:r>
            <w:bookmarkStart w:id="16" w:name="yui_3_17_2_4_1605170880425_112"/>
            <w:bookmarkStart w:id="17" w:name="yui_3_17_2_4_1605170880425_112"/>
            <w:bookmarkEnd w:id="17"/>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18" w:author="Unknown Author" w:date="2020-11-12T11:35:51Z">
              <w:r>
                <w:rPr>
                  <w:rFonts w:ascii="SFMono-Regular;Consolas;Liberation Mono;Menlo;monospace" w:hAnsi="SFMono-Regular;Consolas;Liberation Mono;Menlo;monospace"/>
                  <w:sz w:val="14"/>
                </w:rPr>
                <w:t>wget http://www.m5sim.org/dist/current/alphaev67-unknown-linux-gnu.tar.bz2</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19" w:author="Unknown Author" w:date="2020-11-12T11:35:51Z">
              <w:r>
                <w:rPr>
                  <w:rFonts w:ascii="Arial;Helvetica;sans-serif" w:hAnsi="Arial;Helvetica;sans-serif"/>
                  <w:color w:val="005CC5"/>
                  <w:sz w:val="14"/>
                </w:rPr>
                <w:t>echo</w:t>
              </w:r>
            </w:ins>
            <w:ins w:id="20" w:author="Unknown Author" w:date="2020-11-12T11:35:51Z">
              <w:r>
                <w:rPr>
                  <w:rFonts w:ascii="SFMono-Regular;Consolas;Liberation Mono;Menlo;monospace" w:hAnsi="SFMono-Regular;Consolas;Liberation Mono;Menlo;monospace"/>
                  <w:sz w:val="14"/>
                </w:rPr>
                <w:t xml:space="preserve"> </w:t>
              </w:r>
            </w:ins>
            <w:ins w:id="21" w:author="Unknown Author" w:date="2020-11-12T11:35:51Z">
              <w:r>
                <w:rPr>
                  <w:rFonts w:ascii="Arial;Helvetica;sans-serif" w:hAnsi="Arial;Helvetica;sans-serif"/>
                  <w:color w:val="032F62"/>
                  <w:sz w:val="14"/>
                </w:rPr>
                <w:t>"Extracting files.."</w:t>
              </w:r>
            </w:ins>
            <w:bookmarkStart w:id="18" w:name="yui_3_17_2_4_1605170880425_115"/>
            <w:bookmarkEnd w:id="18"/>
          </w:p>
        </w:tc>
      </w:tr>
      <w:tr>
        <w:trPr/>
        <w:tc>
          <w:tcPr>
            <w:tcW w:w="784" w:type="dxa"/>
            <w:tcBorders/>
            <w:shd w:fill="FFFFFF" w:val="clear"/>
            <w:vAlign w:val="center"/>
          </w:tcPr>
          <w:p>
            <w:pPr>
              <w:pStyle w:val="TableContents"/>
              <w:rPr>
                <w:sz w:val="4"/>
                <w:szCs w:val="4"/>
              </w:rPr>
            </w:pPr>
            <w:r>
              <w:rPr>
                <w:sz w:val="4"/>
                <w:szCs w:val="4"/>
              </w:rPr>
            </w:r>
            <w:bookmarkStart w:id="19" w:name="yui_3_17_2_4_1605170880425_114"/>
            <w:bookmarkStart w:id="20" w:name="yui_3_17_2_4_1605170880425_114"/>
            <w:bookmarkEnd w:id="20"/>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22" w:author="Unknown Author" w:date="2020-11-12T11:35:51Z">
              <w:r>
                <w:rPr>
                  <w:rFonts w:ascii="SFMono-Regular;Consolas;Liberation Mono;Menlo;monospace" w:hAnsi="SFMono-Regular;Consolas;Liberation Mono;Menlo;monospace"/>
                  <w:sz w:val="14"/>
                </w:rPr>
                <w:t>tar -xf alphaev67-unknown-linux-gnu.tar.bz2</w:t>
              </w:r>
            </w:ins>
            <w:bookmarkStart w:id="21" w:name="yui_3_17_2_4_1605170880425_116"/>
            <w:bookmarkEnd w:id="21"/>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23" w:author="Unknown Author" w:date="2020-11-12T11:35:51Z">
              <w:r>
                <w:rPr>
                  <w:rFonts w:ascii="SFMono-Regular;Consolas;Liberation Mono;Menlo;monospace" w:hAnsi="SFMono-Regular;Consolas;Liberation Mono;Menlo;monospace"/>
                  <w:sz w:val="14"/>
                </w:rPr>
                <w:t>rm -f alphaev67-unknown-linux-gnu.tar.bz2</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rPr>
                <w:sz w:val="4"/>
                <w:szCs w:val="4"/>
              </w:rPr>
            </w:pPr>
            <w:r>
              <w:rPr>
                <w:sz w:val="4"/>
                <w:szCs w:val="4"/>
              </w:rPr>
            </w:r>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24" w:author="Unknown Author" w:date="2020-11-12T11:35:51Z">
              <w:r>
                <w:rPr>
                  <w:rFonts w:ascii="Arial;Helvetica;sans-serif" w:hAnsi="Arial;Helvetica;sans-serif"/>
                  <w:color w:val="005CC5"/>
                  <w:sz w:val="14"/>
                </w:rPr>
                <w:t>echo</w:t>
              </w:r>
            </w:ins>
            <w:ins w:id="25" w:author="Unknown Author" w:date="2020-11-12T11:35:51Z">
              <w:r>
                <w:rPr>
                  <w:rFonts w:ascii="SFMono-Regular;Consolas;Liberation Mono;Menlo;monospace" w:hAnsi="SFMono-Regular;Consolas;Liberation Mono;Menlo;monospace"/>
                  <w:sz w:val="14"/>
                </w:rPr>
                <w:t xml:space="preserve"> </w:t>
              </w:r>
            </w:ins>
            <w:ins w:id="26" w:author="Unknown Author" w:date="2020-11-12T11:35:51Z">
              <w:r>
                <w:rPr>
                  <w:rFonts w:ascii="Arial;Helvetica;sans-serif" w:hAnsi="Arial;Helvetica;sans-serif"/>
                  <w:color w:val="032F62"/>
                  <w:sz w:val="14"/>
                </w:rPr>
                <w:t>"Done!"</w:t>
              </w:r>
            </w:ins>
          </w:p>
        </w:tc>
      </w:tr>
      <w:tr>
        <w:trPr/>
        <w:tc>
          <w:tcPr>
            <w:tcW w:w="784" w:type="dxa"/>
            <w:tcBorders/>
            <w:shd w:fill="FFFFFF" w:val="clear"/>
            <w:vAlign w:val="center"/>
          </w:tcPr>
          <w:p>
            <w:pPr>
              <w:pStyle w:val="TableContents"/>
              <w:rPr>
                <w:sz w:val="4"/>
                <w:szCs w:val="4"/>
              </w:rPr>
            </w:pPr>
            <w:r>
              <w:rPr>
                <w:sz w:val="4"/>
                <w:szCs w:val="4"/>
              </w:rPr>
            </w:r>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27" w:author="Unknown Author" w:date="2020-11-12T11:35:51Z">
              <w:r>
                <w:rPr>
                  <w:rFonts w:ascii="Arial;Helvetica;sans-serif" w:hAnsi="Arial;Helvetica;sans-serif"/>
                  <w:color w:val="005CC5"/>
                  <w:sz w:val="14"/>
                </w:rPr>
                <w:t>echo</w:t>
              </w:r>
            </w:ins>
            <w:ins w:id="28" w:author="Unknown Author" w:date="2020-11-12T11:35:51Z">
              <w:r>
                <w:rPr>
                  <w:rFonts w:ascii="SFMono-Regular;Consolas;Liberation Mono;Menlo;monospace" w:hAnsi="SFMono-Regular;Consolas;Liberation Mono;Menlo;monospace"/>
                  <w:sz w:val="14"/>
                </w:rPr>
                <w:t xml:space="preserve"> </w:t>
              </w:r>
            </w:ins>
            <w:ins w:id="29" w:author="Unknown Author" w:date="2020-11-12T11:35:51Z">
              <w:r>
                <w:rPr>
                  <w:rFonts w:ascii="Arial;Helvetica;sans-serif" w:hAnsi="Arial;Helvetica;sans-serif"/>
                  <w:color w:val="032F62"/>
                  <w:sz w:val="14"/>
                </w:rPr>
                <w:t>""</w:t>
              </w:r>
            </w:ins>
            <w:bookmarkStart w:id="22" w:name="yui_3_17_2_4_1605170880425_121"/>
            <w:bookmarkEnd w:id="22"/>
          </w:p>
        </w:tc>
      </w:tr>
      <w:tr>
        <w:trPr/>
        <w:tc>
          <w:tcPr>
            <w:tcW w:w="784" w:type="dxa"/>
            <w:tcBorders/>
            <w:shd w:fill="FFFFFF" w:val="clear"/>
            <w:vAlign w:val="center"/>
          </w:tcPr>
          <w:p>
            <w:pPr>
              <w:pStyle w:val="TableContents"/>
              <w:rPr>
                <w:sz w:val="4"/>
                <w:szCs w:val="4"/>
              </w:rPr>
            </w:pPr>
            <w:r>
              <w:rPr>
                <w:sz w:val="4"/>
                <w:szCs w:val="4"/>
              </w:rPr>
            </w:r>
            <w:bookmarkStart w:id="23" w:name="yui_3_17_2_4_1605170880425_120"/>
            <w:bookmarkStart w:id="24" w:name="yui_3_17_2_4_1605170880425_120"/>
            <w:bookmarkEnd w:id="24"/>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30" w:author="Unknown Author" w:date="2020-11-12T11:35:51Z">
              <w:r>
                <w:rPr>
                  <w:rFonts w:ascii="Arial;Helvetica;sans-serif" w:hAnsi="Arial;Helvetica;sans-serif"/>
                  <w:color w:val="005CC5"/>
                  <w:sz w:val="14"/>
                </w:rPr>
                <w:t>echo</w:t>
              </w:r>
            </w:ins>
            <w:ins w:id="31" w:author="Unknown Author" w:date="2020-11-12T11:35:51Z">
              <w:r>
                <w:rPr>
                  <w:rFonts w:ascii="SFMono-Regular;Consolas;Liberation Mono;Menlo;monospace" w:hAnsi="SFMono-Regular;Consolas;Liberation Mono;Menlo;monospace"/>
                  <w:sz w:val="14"/>
                </w:rPr>
                <w:t xml:space="preserve"> </w:t>
              </w:r>
            </w:ins>
            <w:ins w:id="32" w:author="Unknown Author" w:date="2020-11-12T11:35:51Z">
              <w:r>
                <w:rPr>
                  <w:rFonts w:ascii="Arial;Helvetica;sans-serif" w:hAnsi="Arial;Helvetica;sans-serif"/>
                  <w:color w:val="032F62"/>
                  <w:sz w:val="14"/>
                </w:rPr>
                <w:t>"In order to use everything:"</w:t>
              </w:r>
            </w:ins>
            <w:bookmarkStart w:id="25" w:name="yui_3_17_2_4_1605170880425_119"/>
            <w:bookmarkEnd w:id="25"/>
          </w:p>
        </w:tc>
      </w:tr>
      <w:tr>
        <w:trPr/>
        <w:tc>
          <w:tcPr>
            <w:tcW w:w="784" w:type="dxa"/>
            <w:tcBorders/>
            <w:shd w:fill="FFFFFF" w:val="clear"/>
            <w:vAlign w:val="center"/>
          </w:tcPr>
          <w:p>
            <w:pPr>
              <w:pStyle w:val="TableContents"/>
              <w:rPr>
                <w:sz w:val="4"/>
                <w:szCs w:val="4"/>
              </w:rPr>
            </w:pPr>
            <w:r>
              <w:rPr>
                <w:sz w:val="4"/>
                <w:szCs w:val="4"/>
              </w:rPr>
            </w:r>
            <w:bookmarkStart w:id="26" w:name="yui_3_17_2_4_1605170880425_118"/>
            <w:bookmarkStart w:id="27" w:name="yui_3_17_2_4_1605170880425_118"/>
            <w:bookmarkEnd w:id="27"/>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33" w:author="Unknown Author" w:date="2020-11-12T11:35:51Z">
              <w:r>
                <w:rPr>
                  <w:rFonts w:ascii="Arial;Helvetica;sans-serif" w:hAnsi="Arial;Helvetica;sans-serif"/>
                  <w:color w:val="005CC5"/>
                  <w:sz w:val="14"/>
                </w:rPr>
                <w:t>echo</w:t>
              </w:r>
            </w:ins>
            <w:ins w:id="34" w:author="Unknown Author" w:date="2020-11-12T11:35:51Z">
              <w:r>
                <w:rPr>
                  <w:rFonts w:ascii="SFMono-Regular;Consolas;Liberation Mono;Menlo;monospace" w:hAnsi="SFMono-Regular;Consolas;Liberation Mono;Menlo;monospace"/>
                  <w:sz w:val="14"/>
                </w:rPr>
                <w:t xml:space="preserve"> </w:t>
              </w:r>
            </w:ins>
            <w:ins w:id="35" w:author="Unknown Author" w:date="2020-11-12T11:35:51Z">
              <w:bookmarkStart w:id="28" w:name="yui_3_17_2_4_1605170880425_117"/>
              <w:bookmarkEnd w:id="28"/>
              <w:r>
                <w:rPr>
                  <w:rFonts w:ascii="Arial;Helvetica;sans-serif" w:hAnsi="Arial;Helvetica;sans-serif"/>
                  <w:color w:val="032F62"/>
                  <w:sz w:val="14"/>
                </w:rPr>
                <w:t>" - compile source file: $(pwd)/alphaev67-unknown-linux-gnu/bin/alphaev67-unknown-linux-gnu-gcc -static -o exec.out your_file.c"</w:t>
              </w:r>
            </w:ins>
            <w:ins w:id="36" w:author="Unknown Author" w:date="2020-11-12T11:35:51Z">
              <w:r>
                <w:rPr>
                  <w:rFonts w:ascii="SFMono-Regular;Consolas;Liberation Mono;Menlo;monospace" w:hAnsi="SFMono-Regular;Consolas;Liberation Mono;Menlo;monospace"/>
                  <w:sz w:val="14"/>
                </w:rPr>
                <w:t xml:space="preserve"> </w:t>
              </w:r>
            </w:ins>
            <w:bookmarkStart w:id="29" w:name="yui_3_17_2_4_1605170880425_124"/>
            <w:bookmarkEnd w:id="29"/>
          </w:p>
        </w:tc>
      </w:tr>
      <w:tr>
        <w:trPr/>
        <w:tc>
          <w:tcPr>
            <w:tcW w:w="784" w:type="dxa"/>
            <w:tcBorders/>
            <w:shd w:fill="FFFFFF" w:val="clear"/>
            <w:vAlign w:val="center"/>
          </w:tcPr>
          <w:p>
            <w:pPr>
              <w:pStyle w:val="TableContents"/>
              <w:rPr>
                <w:sz w:val="4"/>
                <w:szCs w:val="4"/>
              </w:rPr>
            </w:pPr>
            <w:r>
              <w:rPr>
                <w:sz w:val="4"/>
                <w:szCs w:val="4"/>
              </w:rPr>
            </w:r>
            <w:bookmarkStart w:id="30" w:name="yui_3_17_2_4_1605170880425_123"/>
            <w:bookmarkStart w:id="31" w:name="yui_3_17_2_4_1605170880425_123"/>
            <w:bookmarkEnd w:id="31"/>
          </w:p>
        </w:tc>
        <w:tc>
          <w:tcPr>
            <w:tcW w:w="8822" w:type="dxa"/>
            <w:tcBorders/>
            <w:shd w:fill="FFFFFF" w:val="clear"/>
            <w:vAlign w:val="center"/>
          </w:tcPr>
          <w:p>
            <w:pPr>
              <w:pStyle w:val="TableContents"/>
              <w:spacing w:lineRule="atLeast" w:line="240"/>
              <w:rPr>
                <w:rFonts w:ascii="SFMono-Regular;Consolas;Liberation Mono;Menlo;monospace" w:hAnsi="SFMono-Regular;Consolas;Liberation Mono;Menlo;monospace"/>
                <w:sz w:val="14"/>
              </w:rPr>
            </w:pPr>
            <w:ins w:id="37" w:author="Unknown Author" w:date="2020-11-12T11:35:51Z">
              <w:r>
                <w:rPr>
                  <w:rFonts w:ascii="Arial;Helvetica;sans-serif" w:hAnsi="Arial;Helvetica;sans-serif"/>
                  <w:color w:val="005CC5"/>
                  <w:sz w:val="14"/>
                </w:rPr>
                <w:t>echo</w:t>
              </w:r>
            </w:ins>
            <w:ins w:id="38" w:author="Unknown Author" w:date="2020-11-12T11:35:51Z">
              <w:r>
                <w:rPr>
                  <w:rFonts w:ascii="SFMono-Regular;Consolas;Liberation Mono;Menlo;monospace" w:hAnsi="SFMono-Regular;Consolas;Liberation Mono;Menlo;monospace"/>
                  <w:sz w:val="14"/>
                </w:rPr>
                <w:t xml:space="preserve"> </w:t>
              </w:r>
            </w:ins>
            <w:ins w:id="39" w:author="Unknown Author" w:date="2020-11-12T11:35:51Z">
              <w:bookmarkStart w:id="32" w:name="yui_3_17_2_4_1605170880425_122"/>
              <w:bookmarkEnd w:id="32"/>
              <w:r>
                <w:rPr>
                  <w:rFonts w:ascii="Arial;Helvetica;sans-serif" w:hAnsi="Arial;Helvetica;sans-serif"/>
                  <w:color w:val="032F62"/>
                  <w:sz w:val="14"/>
                </w:rPr>
                <w:t>" - simulate the exec: $(pwd)/gem5/build/ALPHA/gem5.opt $(pwd)/gem5/configs/example/se.py -c exec.out"</w:t>
              </w:r>
            </w:ins>
          </w:p>
        </w:tc>
      </w:tr>
    </w:tbl>
    <w:p>
      <w:pPr>
        <w:pStyle w:val="TextBody"/>
        <w:rPr/>
      </w:pPr>
      <w:ins w:id="40" w:author="Unknown Author" w:date="2020-11-12T11:35:51Z">
        <w:r>
          <w:rPr/>
          <w:br/>
        </w:r>
      </w:ins>
    </w:p>
    <w:p>
      <w:pPr>
        <w:pStyle w:val="Predefinito"/>
        <w:numPr>
          <w:ilvl w:val="0"/>
          <w:numId w:val="1"/>
        </w:numPr>
        <w:jc w:val="both"/>
        <w:rPr/>
      </w:pPr>
      <w:r>
        <w:rPr/>
        <w:t>Getting started with gem5</w:t>
      </w:r>
    </w:p>
    <w:p>
      <w:pPr>
        <w:pStyle w:val="Predefinito"/>
        <w:jc w:val="both"/>
        <w:rPr/>
      </w:pPr>
      <w:r>
        <w:rPr/>
        <w:t xml:space="preserve">gem5 is an event-driven simulator freely available at: </w:t>
      </w:r>
      <w:hyperlink r:id="rId2">
        <w:r>
          <w:rPr>
            <w:rStyle w:val="CollegamentoInternet"/>
            <w:rFonts w:cs="Courier New" w:ascii="Courier New" w:hAnsi="Courier New"/>
            <w:color w:val="00000A"/>
            <w:sz w:val="20"/>
            <w:szCs w:val="20"/>
          </w:rPr>
          <w:t>http://gem5.org/</w:t>
        </w:r>
      </w:hyperlink>
    </w:p>
    <w:p>
      <w:pPr>
        <w:pStyle w:val="Predefinito"/>
        <w:jc w:val="both"/>
        <w:rPr/>
      </w:pPr>
      <w:r>
        <w:rPr/>
        <w:t>The laboratory version uses the ALPHA CPU model previously compiled.</w:t>
      </w:r>
    </w:p>
    <w:p>
      <w:pPr>
        <w:pStyle w:val="Predefinito"/>
        <w:jc w:val="both"/>
        <w:rPr/>
      </w:pPr>
      <w:r>
        <w:rPr/>
      </w:r>
    </w:p>
    <w:p>
      <w:pPr>
        <w:pStyle w:val="Predefinito"/>
        <w:jc w:val="both"/>
        <w:rPr/>
      </w:pPr>
      <w:r>
        <w:rPr/>
        <w:t>From Portale della Didattica, download the gem5_env_2020.zip. Decompress it in your home directory.</w:t>
      </w:r>
    </w:p>
    <w:p>
      <w:pPr>
        <w:pStyle w:val="Predefinito"/>
        <w:jc w:val="both"/>
        <w:rPr/>
      </w:pPr>
      <w:r>
        <w:rPr/>
      </w:r>
    </w:p>
    <w:p>
      <w:pPr>
        <w:pStyle w:val="Predefinito"/>
        <w:jc w:val="both"/>
        <w:rPr>
          <w:b/>
          <w:b/>
          <w:bCs/>
        </w:rPr>
      </w:pPr>
      <w:r>
        <w:rPr>
          <w:b/>
          <w:bCs/>
        </w:rPr>
        <w:t>NOTE: All the commands shown here must be executed from the terminal.</w:t>
      </w:r>
    </w:p>
    <w:p>
      <w:pPr>
        <w:pStyle w:val="Predefinito"/>
        <w:jc w:val="both"/>
        <w:rPr>
          <w:b/>
          <w:b/>
          <w:bCs/>
        </w:rPr>
      </w:pPr>
      <w:r>
        <w:rPr>
          <w:b/>
          <w:bCs/>
        </w:rPr>
      </w:r>
    </w:p>
    <w:p>
      <w:pPr>
        <w:pStyle w:val="Predefinito"/>
        <w:jc w:val="both"/>
        <w:rPr/>
      </w:pPr>
      <w:r>
        <w:rPr/>
        <w:t>Preliminarily, set up the environment variables executing the following command:</w:t>
      </w:r>
    </w:p>
    <w:p>
      <w:pPr>
        <w:pStyle w:val="Predefinito"/>
        <w:jc w:val="both"/>
        <w:rPr>
          <w:b/>
          <w:b/>
          <w:bCs/>
        </w:rPr>
      </w:pPr>
      <w:r>
        <w:rPr/>
        <w:t xml:space="preserve"> </w:t>
      </w:r>
      <w:r>
        <w:rPr>
          <w:rFonts w:cs="Courier New" w:ascii="Courier New" w:hAnsi="Courier New"/>
        </w:rPr>
        <w:t>source start.sh</w:t>
      </w:r>
      <w:r>
        <w:rPr/>
        <w:t xml:space="preserve"> (</w:t>
      </w:r>
      <w:r>
        <w:rPr>
          <w:b/>
          <w:bCs/>
        </w:rPr>
        <w:t xml:space="preserve">NOTE, if you are using the VBox VM, replace this command with </w:t>
      </w:r>
      <w:r>
        <w:rPr>
          <w:rFonts w:cs="Courier New" w:ascii="Courier New" w:hAnsi="Courier New"/>
        </w:rPr>
        <w:t>source start_vbox.sh</w:t>
      </w:r>
      <w:r>
        <w:rPr>
          <w:b/>
          <w:bCs/>
        </w:rPr>
        <w:t>)</w:t>
      </w:r>
    </w:p>
    <w:p>
      <w:pPr>
        <w:pStyle w:val="Predefinito"/>
        <w:jc w:val="both"/>
        <w:rPr/>
      </w:pPr>
      <w:r>
        <w:rPr>
          <w:b/>
          <w:bCs/>
        </w:rPr>
        <w:t xml:space="preserve">The effects of these scripts </w:t>
      </w:r>
      <w:r>
        <w:rPr>
          <w:b/>
          <w:bCs/>
          <w:u w:val="single"/>
        </w:rPr>
        <w:t>are visible only in the current shell</w:t>
      </w:r>
      <w:r>
        <w:rPr>
          <w:b/>
          <w:bCs/>
        </w:rPr>
        <w:t>.</w:t>
      </w:r>
    </w:p>
    <w:p>
      <w:pPr>
        <w:pStyle w:val="Predefinito"/>
        <w:jc w:val="both"/>
        <w:rPr>
          <w:rStyle w:val="Testosorgente"/>
          <w:rFonts w:ascii="Times New Roman" w:hAnsi="Times New Roman" w:cs="Times New Roman"/>
        </w:rPr>
      </w:pPr>
      <w:r>
        <w:rPr>
          <w:rFonts w:cs="Times New Roman"/>
        </w:rPr>
        <mc:AlternateContent>
          <mc:Choice Requires="wps">
            <w:drawing>
              <wp:anchor behindDoc="0" distT="45720" distB="45720" distL="114300" distR="114300" simplePos="0" locked="0" layoutInCell="1" allowOverlap="1" relativeHeight="2" wp14:anchorId="43EBCB75">
                <wp:simplePos x="0" y="0"/>
                <wp:positionH relativeFrom="column">
                  <wp:posOffset>-8255</wp:posOffset>
                </wp:positionH>
                <wp:positionV relativeFrom="paragraph">
                  <wp:posOffset>266065</wp:posOffset>
                </wp:positionV>
                <wp:extent cx="5857875" cy="589915"/>
                <wp:effectExtent l="0" t="0" r="10795" b="20955"/>
                <wp:wrapSquare wrapText="bothSides"/>
                <wp:docPr id="1" name="Casella di testo 2"/>
                <a:graphic xmlns:a="http://schemas.openxmlformats.org/drawingml/2006/main">
                  <a:graphicData uri="http://schemas.microsoft.com/office/word/2010/wordprocessingShape">
                    <wps:wsp>
                      <wps:cNvSpPr/>
                      <wps:spPr>
                        <a:xfrm>
                          <a:off x="0" y="0"/>
                          <a:ext cx="5857200" cy="589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ourier New" w:hAnsi="Courier New" w:cs="Courier New"/>
                                <w:sz w:val="20"/>
                                <w:szCs w:val="20"/>
                                <w:lang w:val="en-US"/>
                              </w:rPr>
                            </w:pPr>
                            <w:r>
                              <w:rPr>
                                <w:rFonts w:cs="Courier New" w:ascii="Courier New" w:hAnsi="Courier New"/>
                                <w:color w:val="000000"/>
                                <w:sz w:val="20"/>
                                <w:szCs w:val="20"/>
                                <w:lang w:val="en-US"/>
                              </w:rPr>
                              <w:t xml:space="preserve">labinf@ubuntu-desktop:~/Desktop/gem5_env_2020$ source start.sh </w:t>
                            </w:r>
                          </w:p>
                          <w:p>
                            <w:pPr>
                              <w:pStyle w:val="FrameContents"/>
                              <w:rPr>
                                <w:rFonts w:ascii="Courier New" w:hAnsi="Courier New" w:cs="Courier New"/>
                                <w:sz w:val="20"/>
                                <w:szCs w:val="20"/>
                              </w:rPr>
                            </w:pPr>
                            <w:r>
                              <w:rPr>
                                <w:rFonts w:cs="Courier New" w:ascii="Courier New" w:hAnsi="Courier New"/>
                                <w:color w:val="000000"/>
                                <w:sz w:val="20"/>
                                <w:szCs w:val="20"/>
                              </w:rPr>
                              <w:t>Setting up the environment...</w:t>
                            </w:r>
                          </w:p>
                        </w:txbxContent>
                      </wps:txbx>
                      <wps:bodyPr>
                        <a:noAutofit/>
                      </wps:bodyPr>
                    </wps:wsp>
                  </a:graphicData>
                </a:graphic>
              </wp:anchor>
            </w:drawing>
          </mc:Choice>
          <mc:Fallback>
            <w:pict>
              <v:rect id="shape_0" ID="Casella di testo 2" fillcolor="white" stroked="t" style="position:absolute;margin-left:-0.65pt;margin-top:20.95pt;width:461.15pt;height:46.35pt" wp14:anchorId="43EBCB75">
                <w10:wrap type="square"/>
                <v:fill o:detectmouseclick="t" type="solid" color2="black"/>
                <v:stroke color="black" weight="9360" joinstyle="miter" endcap="flat"/>
                <v:textbox>
                  <w:txbxContent>
                    <w:p>
                      <w:pPr>
                        <w:pStyle w:val="FrameContents"/>
                        <w:rPr>
                          <w:rFonts w:ascii="Courier New" w:hAnsi="Courier New" w:cs="Courier New"/>
                          <w:sz w:val="20"/>
                          <w:szCs w:val="20"/>
                          <w:lang w:val="en-US"/>
                        </w:rPr>
                      </w:pPr>
                      <w:r>
                        <w:rPr>
                          <w:rFonts w:cs="Courier New" w:ascii="Courier New" w:hAnsi="Courier New"/>
                          <w:color w:val="000000"/>
                          <w:sz w:val="20"/>
                          <w:szCs w:val="20"/>
                          <w:lang w:val="en-US"/>
                        </w:rPr>
                        <w:t xml:space="preserve">labinf@ubuntu-desktop:~/Desktop/gem5_env_2020$ source start.sh </w:t>
                      </w:r>
                    </w:p>
                    <w:p>
                      <w:pPr>
                        <w:pStyle w:val="FrameContents"/>
                        <w:rPr>
                          <w:rFonts w:ascii="Courier New" w:hAnsi="Courier New" w:cs="Courier New"/>
                          <w:sz w:val="20"/>
                          <w:szCs w:val="20"/>
                        </w:rPr>
                      </w:pPr>
                      <w:r>
                        <w:rPr>
                          <w:rFonts w:cs="Courier New" w:ascii="Courier New" w:hAnsi="Courier New"/>
                          <w:color w:val="000000"/>
                          <w:sz w:val="20"/>
                          <w:szCs w:val="20"/>
                        </w:rPr>
                        <w:t>Setting up the environment...</w:t>
                      </w:r>
                    </w:p>
                  </w:txbxContent>
                </v:textbox>
              </v:rect>
            </w:pict>
          </mc:Fallback>
        </mc:AlternateContent>
      </w:r>
    </w:p>
    <w:p>
      <w:pPr>
        <w:pStyle w:val="Predefinito"/>
        <w:widowControl/>
        <w:numPr>
          <w:ilvl w:val="0"/>
          <w:numId w:val="0"/>
        </w:numPr>
        <w:suppressAutoHyphens w:val="true"/>
        <w:bidi w:val="0"/>
        <w:spacing w:before="0" w:after="0"/>
        <w:ind w:left="0" w:hanging="0"/>
        <w:jc w:val="both"/>
        <w:rPr/>
      </w:pPr>
      <w:r>
        <w:rPr>
          <w:lang w:val="en-US"/>
        </w:rPr>
        <w:t>Write a hello world C program (</w:t>
      </w:r>
      <w:r>
        <w:rPr>
          <w:rFonts w:ascii="Courier New" w:hAnsi="Courier New"/>
          <w:lang w:val="en-US"/>
        </w:rPr>
        <w:t>hello.c</w:t>
      </w:r>
      <w:r>
        <w:rPr>
          <w:lang w:val="en-US"/>
        </w:rPr>
        <w:t xml:space="preserve">). Then compile the program, using the ALPHA compiler with the command </w:t>
      </w:r>
      <w:r>
        <w:rPr>
          <w:rFonts w:cs="Courier New" w:ascii="Courier New" w:hAnsi="Courier New"/>
          <w:lang w:val="en-US"/>
        </w:rPr>
        <w:t>gem5_alpha_compiler</w:t>
      </w:r>
      <w:r>
        <w:rPr>
          <w:rFonts w:cs="Courier New" w:ascii="Courier New" w:hAnsi="Courier New"/>
          <w:sz w:val="20"/>
          <w:szCs w:val="20"/>
          <w:lang w:val="en-US"/>
        </w:rPr>
        <w:t xml:space="preserve">. </w:t>
      </w:r>
      <w:r>
        <w:rPr>
          <w:rFonts w:cs="Times New Roman"/>
          <w:lang w:val="en-US"/>
        </w:rPr>
        <w:t>The compiler is the gcc version for the ALPHA ISA, therefore it is used with the same options:</w:t>
      </w:r>
    </w:p>
    <w:p>
      <w:pPr>
        <w:pStyle w:val="Normal"/>
        <w:ind w:left="720" w:hanging="0"/>
        <w:jc w:val="both"/>
        <w:rPr>
          <w:lang w:val="en-US"/>
        </w:rPr>
      </w:pPr>
      <w:r>
        <w:rPr>
          <w:lang w:val="en-US"/>
        </w:rPr>
      </w:r>
    </w:p>
    <w:tbl>
      <w:tblPr>
        <w:tblW w:w="9236" w:type="dxa"/>
        <w:jc w:val="left"/>
        <w:tblInd w:w="-3" w:type="dxa"/>
        <w:tblCellMar>
          <w:top w:w="55" w:type="dxa"/>
          <w:left w:w="51" w:type="dxa"/>
          <w:bottom w:w="55" w:type="dxa"/>
          <w:right w:w="55" w:type="dxa"/>
        </w:tblCellMar>
        <w:tblLook w:val="04a0" w:noHBand="0" w:noVBand="1" w:firstColumn="1" w:lastRow="0" w:lastColumn="0" w:firstRow="1"/>
      </w:tblPr>
      <w:tblGrid>
        <w:gridCol w:w="9236"/>
      </w:tblGrid>
      <w:tr>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cs="Courier New"/>
                <w:sz w:val="20"/>
                <w:szCs w:val="20"/>
              </w:rPr>
            </w:pPr>
            <w:r>
              <w:rPr>
                <w:rFonts w:cs="Courier New" w:ascii="Courier New" w:hAnsi="Courier New"/>
                <w:sz w:val="20"/>
                <w:szCs w:val="20"/>
              </w:rPr>
              <w:t>labinf@ubuntu-desktop:~/Desktop/gem5_env_2020$ gem5_alpha_compiler -static -o hello hello.c</w:t>
            </w:r>
          </w:p>
        </w:tc>
      </w:tr>
    </w:tbl>
    <w:p>
      <w:pPr>
        <w:pStyle w:val="Normal"/>
        <w:ind w:left="720" w:hanging="0"/>
        <w:jc w:val="both"/>
        <w:rPr>
          <w:lang w:val="en-US"/>
        </w:rPr>
      </w:pPr>
      <w:ins w:id="41" w:author="Unknown Author" w:date="2020-11-12T11:36:13Z">
        <w:r>
          <w:rPr>
            <w:lang w:val="en-US"/>
          </w:rPr>
          <w:t>/opt/alphaev67-unknown-linux-gnu/bin/alphaev67-unknown-linux-gnu-gcc -static -o hello hello.c</w:t>
        </w:r>
      </w:ins>
    </w:p>
    <w:p>
      <w:pPr>
        <w:pStyle w:val="Normal"/>
        <w:numPr>
          <w:ilvl w:val="1"/>
          <w:numId w:val="1"/>
        </w:numPr>
        <w:jc w:val="both"/>
        <w:rPr>
          <w:rStyle w:val="CollegamentoInternet"/>
          <w:color w:val="00000A"/>
          <w:u w:val="none"/>
          <w:lang w:val="en-US"/>
        </w:rPr>
      </w:pPr>
      <w:r>
        <w:rPr>
          <w:lang w:val="en-US"/>
        </w:rPr>
        <w:t xml:space="preserve">Then simulate the program with the </w:t>
      </w:r>
      <w:r>
        <w:rPr>
          <w:rStyle w:val="CollegamentoInternet"/>
          <w:rFonts w:cs="Courier New" w:ascii="Courier New" w:hAnsi="Courier New"/>
          <w:color w:val="00000A"/>
          <w:u w:val="none"/>
          <w:lang w:val="en-US"/>
        </w:rPr>
        <w:t xml:space="preserve">gem5_sim </w:t>
      </w:r>
      <w:r>
        <w:rPr>
          <w:rStyle w:val="CollegamentoInternet"/>
          <w:rFonts w:cs="Times New Roman" w:ascii="Times New Roman" w:hAnsi="Times New Roman"/>
          <w:color w:val="00000A"/>
          <w:u w:val="none"/>
          <w:lang w:val="en-US"/>
        </w:rPr>
        <w:t>command as follows:</w:t>
      </w:r>
    </w:p>
    <w:p>
      <w:pPr>
        <w:pStyle w:val="Normal"/>
        <w:ind w:left="720" w:hanging="0"/>
        <w:jc w:val="both"/>
        <w:rPr>
          <w:lang w:val="en-US"/>
        </w:rPr>
      </w:pPr>
      <w:r>
        <w:rPr>
          <w:lang w:val="en-US"/>
        </w:rPr>
      </w:r>
    </w:p>
    <w:tbl>
      <w:tblPr>
        <w:tblW w:w="9354" w:type="dxa"/>
        <w:jc w:val="left"/>
        <w:tblInd w:w="173" w:type="dxa"/>
        <w:tblCellMar>
          <w:top w:w="55" w:type="dxa"/>
          <w:left w:w="51" w:type="dxa"/>
          <w:bottom w:w="55" w:type="dxa"/>
          <w:right w:w="55" w:type="dxa"/>
        </w:tblCellMar>
        <w:tblLook w:val="04a0" w:noHBand="0" w:noVBand="1" w:firstColumn="1" w:lastRow="0" w:lastColumn="0" w:firstRow="1"/>
      </w:tblPr>
      <w:tblGrid>
        <w:gridCol w:w="9354"/>
      </w:tblGrid>
      <w:tr>
        <w:trPr>
          <w:trHeight w:val="54" w:hRule="atLeast"/>
        </w:trPr>
        <w:tc>
          <w:tcPr>
            <w:tcW w:w="9354"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 hello</w:t>
            </w:r>
          </w:p>
        </w:tc>
      </w:tr>
    </w:tbl>
    <w:p>
      <w:pPr>
        <w:pStyle w:val="Normal"/>
        <w:jc w:val="both"/>
        <w:rPr>
          <w:lang w:val="en-US"/>
        </w:rPr>
      </w:pPr>
      <w:ins w:id="42" w:author="Unknown Author" w:date="2020-11-12T11:36:28Z">
        <w:r>
          <w:rPr>
            <w:lang w:val="en-US"/>
          </w:rPr>
          <w:t>/opt/gem5/build/ALPHA/gem5.opt /opt/gem5/configs/example/se.py -c hello</w:t>
        </w:r>
      </w:ins>
    </w:p>
    <w:p>
      <w:pPr>
        <w:pStyle w:val="Normal"/>
        <w:jc w:val="both"/>
        <w:rPr>
          <w:lang w:val="en-US"/>
        </w:rPr>
      </w:pPr>
      <w:r>
        <w:rPr>
          <w:lang w:val="en-US"/>
        </w:rPr>
        <w:t xml:space="preserve">In this simulation, gem5 uses </w:t>
      </w:r>
      <w:r>
        <w:rPr>
          <w:i/>
          <w:iCs/>
          <w:lang w:val="en-US"/>
        </w:rPr>
        <w:t xml:space="preserve">AtomicSimpleCPU </w:t>
      </w:r>
      <w:r>
        <w:rPr>
          <w:lang w:val="en-US"/>
        </w:rPr>
        <w:t>by default.</w:t>
      </w:r>
    </w:p>
    <w:p>
      <w:pPr>
        <w:pStyle w:val="Normal"/>
        <w:jc w:val="both"/>
        <w:rPr>
          <w:lang w:val="en-US"/>
        </w:rPr>
      </w:pPr>
      <w:r>
        <w:rPr>
          <w:lang w:val="en-US"/>
        </w:rPr>
      </w:r>
    </w:p>
    <w:p>
      <w:pPr>
        <w:pStyle w:val="Normal"/>
        <w:numPr>
          <w:ilvl w:val="1"/>
          <w:numId w:val="1"/>
        </w:numPr>
        <w:jc w:val="both"/>
        <w:rPr>
          <w:lang w:val="en-US"/>
        </w:rPr>
      </w:pPr>
      <w:r>
        <w:rPr>
          <w:lang w:val="en-US"/>
        </w:rPr>
        <w:t xml:space="preserve">Check the results </w:t>
      </w:r>
    </w:p>
    <w:p>
      <w:pPr>
        <w:pStyle w:val="Normal"/>
        <w:ind w:left="720" w:hanging="0"/>
        <w:jc w:val="both"/>
        <w:rPr>
          <w:lang w:val="en-US"/>
        </w:rPr>
      </w:pPr>
      <w:r>
        <w:rPr>
          <w:lang w:val="en-US"/>
        </w:rPr>
        <w:t xml:space="preserve">your simulation output should be similar than the one provided in the following: </w:t>
      </w:r>
    </w:p>
    <w:tbl>
      <w:tblPr>
        <w:tblW w:w="9236" w:type="dxa"/>
        <w:jc w:val="left"/>
        <w:tblInd w:w="194" w:type="dxa"/>
        <w:tblCellMar>
          <w:top w:w="55" w:type="dxa"/>
          <w:left w:w="51" w:type="dxa"/>
          <w:bottom w:w="55" w:type="dxa"/>
          <w:right w:w="55" w:type="dxa"/>
        </w:tblCellMar>
        <w:tblLook w:val="04a0" w:noHBand="0" w:noVBand="1" w:firstColumn="1" w:lastRow="0" w:lastColumn="0" w:firstRow="1"/>
      </w:tblPr>
      <w:tblGrid>
        <w:gridCol w:w="9236"/>
      </w:tblGrid>
      <w:tr>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Contenutotabella"/>
              <w:shd w:val="clear" w:color="auto" w:fill="EEEEEE"/>
              <w:jc w:val="both"/>
              <w:rPr>
                <w:rFonts w:ascii="Courier New" w:hAnsi="Courier New"/>
                <w:sz w:val="18"/>
                <w:szCs w:val="18"/>
              </w:rPr>
            </w:pPr>
            <w:r>
              <w:rPr>
                <w:rFonts w:ascii="Courier New" w:hAnsi="Courier New"/>
                <w:sz w:val="18"/>
                <w:szCs w:val="18"/>
              </w:rPr>
              <w:t>labinf@ubuntu-desktop:~/Desktop/gem5_env_2020$ gem5_sim $GEM5_DEFAULT_PY -c hello</w:t>
            </w:r>
          </w:p>
          <w:p>
            <w:pPr>
              <w:pStyle w:val="Contenutotabella"/>
              <w:shd w:val="clear" w:color="auto" w:fill="EEEEEE"/>
              <w:jc w:val="both"/>
              <w:rPr>
                <w:rFonts w:ascii="Courier New" w:hAnsi="Courier New"/>
                <w:sz w:val="18"/>
                <w:szCs w:val="18"/>
              </w:rPr>
            </w:pPr>
            <w:r>
              <w:rPr>
                <w:rFonts w:ascii="Courier New" w:hAnsi="Courier New"/>
                <w:sz w:val="18"/>
                <w:szCs w:val="18"/>
              </w:rPr>
              <w:t>gem5 Simulator System.  http://gem5.org</w:t>
            </w:r>
          </w:p>
          <w:p>
            <w:pPr>
              <w:pStyle w:val="Contenutotabella"/>
              <w:shd w:val="clear" w:color="auto" w:fill="EEEEEE"/>
              <w:jc w:val="both"/>
              <w:rPr>
                <w:rFonts w:ascii="Courier New" w:hAnsi="Courier New"/>
                <w:sz w:val="18"/>
                <w:szCs w:val="18"/>
              </w:rPr>
            </w:pPr>
            <w:r>
              <w:rPr>
                <w:rFonts w:ascii="Courier New" w:hAnsi="Courier New"/>
                <w:sz w:val="18"/>
                <w:szCs w:val="18"/>
              </w:rPr>
              <w:t>gem5 is copyrighted software; use the --copyright option for details.</w:t>
            </w:r>
          </w:p>
          <w:p>
            <w:pPr>
              <w:pStyle w:val="Contenutotabella"/>
              <w:shd w:val="clear" w:color="auto" w:fill="EEEEEE"/>
              <w:jc w:val="both"/>
              <w:rPr>
                <w:rFonts w:ascii="Courier New" w:hAnsi="Courier New"/>
                <w:sz w:val="18"/>
                <w:szCs w:val="18"/>
              </w:rPr>
            </w:pPr>
            <w:r>
              <w:rPr>
                <w:rFonts w:ascii="Courier New" w:hAnsi="Courier New"/>
                <w:sz w:val="18"/>
                <w:szCs w:val="18"/>
              </w:rPr>
            </w:r>
          </w:p>
          <w:p>
            <w:pPr>
              <w:pStyle w:val="Contenutotabella"/>
              <w:shd w:val="clear" w:color="auto" w:fill="EEEEEE"/>
              <w:jc w:val="both"/>
              <w:rPr>
                <w:rFonts w:ascii="Courier New" w:hAnsi="Courier New"/>
                <w:sz w:val="18"/>
                <w:szCs w:val="18"/>
              </w:rPr>
            </w:pPr>
            <w:r>
              <w:rPr>
                <w:rFonts w:ascii="Courier New" w:hAnsi="Courier New"/>
                <w:sz w:val="18"/>
                <w:szCs w:val="18"/>
              </w:rPr>
              <w:t>gem5 compiled Jan 17 2019 11:54:22</w:t>
            </w:r>
          </w:p>
          <w:p>
            <w:pPr>
              <w:pStyle w:val="Contenutotabella"/>
              <w:shd w:val="clear" w:color="auto" w:fill="EEEEEE"/>
              <w:jc w:val="both"/>
              <w:rPr>
                <w:rFonts w:ascii="Courier New" w:hAnsi="Courier New"/>
                <w:sz w:val="18"/>
                <w:szCs w:val="18"/>
              </w:rPr>
            </w:pPr>
            <w:r>
              <w:rPr>
                <w:rFonts w:ascii="Courier New" w:hAnsi="Courier New"/>
                <w:sz w:val="18"/>
                <w:szCs w:val="18"/>
              </w:rPr>
              <w:t>gem5 started Oct 30 2020 11:29:05</w:t>
            </w:r>
          </w:p>
          <w:p>
            <w:pPr>
              <w:pStyle w:val="Contenutotabella"/>
              <w:shd w:val="clear" w:color="auto" w:fill="EEEEEE"/>
              <w:jc w:val="both"/>
              <w:rPr>
                <w:rFonts w:ascii="Courier New" w:hAnsi="Courier New"/>
                <w:sz w:val="18"/>
                <w:szCs w:val="18"/>
              </w:rPr>
            </w:pPr>
            <w:r>
              <w:rPr>
                <w:rFonts w:ascii="Courier New" w:hAnsi="Courier New"/>
                <w:sz w:val="18"/>
                <w:szCs w:val="18"/>
              </w:rPr>
              <w:t>gem5 executing on ubuntu-desktop, pid 31977</w:t>
            </w:r>
          </w:p>
          <w:p>
            <w:pPr>
              <w:pStyle w:val="Contenutotabella"/>
              <w:shd w:val="clear" w:color="auto" w:fill="EEEEEE"/>
              <w:jc w:val="both"/>
              <w:rPr>
                <w:rFonts w:ascii="Courier New" w:hAnsi="Courier New"/>
                <w:sz w:val="18"/>
                <w:szCs w:val="18"/>
              </w:rPr>
            </w:pPr>
            <w:r>
              <w:rPr>
                <w:rFonts w:ascii="Courier New" w:hAnsi="Courier New"/>
                <w:sz w:val="18"/>
                <w:szCs w:val="18"/>
              </w:rPr>
              <w:t>command line: gem5.opt /opt/gem5/configs/example/se.py -c hello</w:t>
            </w:r>
          </w:p>
          <w:p>
            <w:pPr>
              <w:pStyle w:val="Contenutotabella"/>
              <w:shd w:val="clear" w:color="auto" w:fill="EEEEEE"/>
              <w:jc w:val="both"/>
              <w:rPr>
                <w:rFonts w:ascii="Courier New" w:hAnsi="Courier New"/>
                <w:sz w:val="18"/>
                <w:szCs w:val="18"/>
              </w:rPr>
            </w:pPr>
            <w:r>
              <w:rPr>
                <w:rFonts w:ascii="Courier New" w:hAnsi="Courier New"/>
                <w:sz w:val="18"/>
                <w:szCs w:val="18"/>
              </w:rPr>
            </w:r>
          </w:p>
          <w:p>
            <w:pPr>
              <w:pStyle w:val="Contenutotabella"/>
              <w:shd w:val="clear" w:color="auto" w:fill="EEEEEE"/>
              <w:jc w:val="both"/>
              <w:rPr>
                <w:rFonts w:ascii="Courier New" w:hAnsi="Courier New"/>
                <w:sz w:val="18"/>
                <w:szCs w:val="18"/>
              </w:rPr>
            </w:pPr>
            <w:r>
              <w:rPr>
                <w:rFonts w:ascii="Courier New" w:hAnsi="Courier New"/>
                <w:sz w:val="18"/>
                <w:szCs w:val="18"/>
              </w:rPr>
              <w:t>/opt/gem5/configs/common/CacheConfig.py:50: SyntaxWarning: import * only allowed at module level</w:t>
            </w:r>
          </w:p>
          <w:p>
            <w:pPr>
              <w:pStyle w:val="Contenutotabella"/>
              <w:shd w:val="clear" w:color="auto" w:fill="EEEEEE"/>
              <w:jc w:val="both"/>
              <w:rPr>
                <w:rFonts w:ascii="Courier New" w:hAnsi="Courier New"/>
                <w:sz w:val="18"/>
                <w:szCs w:val="18"/>
              </w:rPr>
            </w:pPr>
            <w:r>
              <w:rPr>
                <w:rFonts w:ascii="Courier New" w:hAnsi="Courier New"/>
                <w:sz w:val="18"/>
                <w:szCs w:val="18"/>
              </w:rPr>
              <w:t xml:space="preserve">  </w:t>
            </w:r>
            <w:r>
              <w:rPr>
                <w:rFonts w:ascii="Courier New" w:hAnsi="Courier New"/>
                <w:sz w:val="18"/>
                <w:szCs w:val="18"/>
              </w:rPr>
              <w:t>def config_cache(options, system):</w:t>
            </w:r>
          </w:p>
          <w:p>
            <w:pPr>
              <w:pStyle w:val="Contenutotabella"/>
              <w:shd w:val="clear" w:color="auto" w:fill="EEEEEE"/>
              <w:jc w:val="both"/>
              <w:rPr>
                <w:rFonts w:ascii="Courier New" w:hAnsi="Courier New"/>
                <w:sz w:val="18"/>
                <w:szCs w:val="18"/>
              </w:rPr>
            </w:pPr>
            <w:r>
              <w:rPr>
                <w:rFonts w:ascii="Courier New" w:hAnsi="Courier New"/>
                <w:sz w:val="18"/>
                <w:szCs w:val="18"/>
              </w:rPr>
              <w:t>Global frequency set at 1000000000000 ticks per second</w:t>
            </w:r>
          </w:p>
          <w:p>
            <w:pPr>
              <w:pStyle w:val="Contenutotabella"/>
              <w:shd w:val="clear" w:color="auto" w:fill="EEEEEE"/>
              <w:jc w:val="both"/>
              <w:rPr>
                <w:rFonts w:ascii="Courier New" w:hAnsi="Courier New"/>
                <w:sz w:val="18"/>
                <w:szCs w:val="18"/>
              </w:rPr>
            </w:pPr>
            <w:r>
              <w:rPr>
                <w:rFonts w:ascii="Courier New" w:hAnsi="Courier New"/>
                <w:sz w:val="18"/>
                <w:szCs w:val="18"/>
              </w:rPr>
              <w:t>warn: DRAM device capacity (8192 Mbytes) does not match the address range assigned (512 Mbytes)</w:t>
            </w:r>
          </w:p>
          <w:p>
            <w:pPr>
              <w:pStyle w:val="Contenutotabella"/>
              <w:shd w:val="clear" w:color="auto" w:fill="EEEEEE"/>
              <w:jc w:val="both"/>
              <w:rPr>
                <w:rFonts w:ascii="Courier New" w:hAnsi="Courier New"/>
                <w:sz w:val="18"/>
                <w:szCs w:val="18"/>
              </w:rPr>
            </w:pPr>
            <w:r>
              <w:rPr>
                <w:rFonts w:ascii="Courier New" w:hAnsi="Courier New"/>
                <w:sz w:val="18"/>
                <w:szCs w:val="18"/>
              </w:rPr>
              <w:t>warn: Breakpoints do not work in Alpha PAL mode.</w:t>
            </w:r>
          </w:p>
          <w:p>
            <w:pPr>
              <w:pStyle w:val="Contenutotabella"/>
              <w:shd w:val="clear" w:color="auto" w:fill="EEEEEE"/>
              <w:jc w:val="both"/>
              <w:rPr>
                <w:rFonts w:ascii="Courier New" w:hAnsi="Courier New"/>
                <w:sz w:val="18"/>
                <w:szCs w:val="18"/>
              </w:rPr>
            </w:pPr>
            <w:r>
              <w:rPr>
                <w:rFonts w:ascii="Courier New" w:hAnsi="Courier New"/>
                <w:sz w:val="18"/>
                <w:szCs w:val="18"/>
              </w:rPr>
              <w:t xml:space="preserve">      </w:t>
            </w:r>
            <w:r>
              <w:rPr>
                <w:rFonts w:ascii="Courier New" w:hAnsi="Courier New"/>
                <w:sz w:val="18"/>
                <w:szCs w:val="18"/>
              </w:rPr>
              <w:t>See PCEventQueue::doService() in cpu/pc_event.cc.</w:t>
            </w:r>
          </w:p>
          <w:p>
            <w:pPr>
              <w:pStyle w:val="Contenutotabella"/>
              <w:shd w:val="clear" w:color="auto" w:fill="EEEEEE"/>
              <w:jc w:val="both"/>
              <w:rPr>
                <w:rFonts w:ascii="Courier New" w:hAnsi="Courier New"/>
                <w:sz w:val="18"/>
                <w:szCs w:val="18"/>
              </w:rPr>
            </w:pPr>
            <w:r>
              <w:rPr>
                <w:rFonts w:ascii="Courier New" w:hAnsi="Courier New"/>
                <w:sz w:val="18"/>
                <w:szCs w:val="18"/>
              </w:rPr>
              <w:t>0: system.remote_gdb: listening for remote gdb on port 7000</w:t>
            </w:r>
          </w:p>
          <w:p>
            <w:pPr>
              <w:pStyle w:val="Contenutotabella"/>
              <w:shd w:val="clear" w:color="auto" w:fill="EEEEEE"/>
              <w:jc w:val="both"/>
              <w:rPr>
                <w:rFonts w:ascii="Courier New" w:hAnsi="Courier New"/>
                <w:sz w:val="18"/>
                <w:szCs w:val="18"/>
              </w:rPr>
            </w:pPr>
            <w:r>
              <w:rPr>
                <w:rFonts w:ascii="Courier New" w:hAnsi="Courier New"/>
                <w:sz w:val="18"/>
                <w:szCs w:val="18"/>
              </w:rPr>
              <w:t>**** REAL SIMULATION ****</w:t>
            </w:r>
          </w:p>
          <w:p>
            <w:pPr>
              <w:pStyle w:val="Contenutotabella"/>
              <w:shd w:val="clear" w:color="auto" w:fill="EEEEEE"/>
              <w:jc w:val="both"/>
              <w:rPr>
                <w:rFonts w:ascii="Courier New" w:hAnsi="Courier New"/>
                <w:sz w:val="18"/>
                <w:szCs w:val="18"/>
              </w:rPr>
            </w:pPr>
            <w:r>
              <w:rPr>
                <w:rFonts w:ascii="Courier New" w:hAnsi="Courier New"/>
                <w:sz w:val="18"/>
                <w:szCs w:val="18"/>
              </w:rPr>
              <w:t>info: Entering event queue @ 0.  Starting simulation...</w:t>
            </w:r>
          </w:p>
          <w:p>
            <w:pPr>
              <w:pStyle w:val="Contenutotabella"/>
              <w:shd w:val="clear" w:color="auto" w:fill="EEEEEE"/>
              <w:jc w:val="both"/>
              <w:rPr>
                <w:rFonts w:ascii="Courier New" w:hAnsi="Courier New"/>
                <w:sz w:val="18"/>
                <w:szCs w:val="18"/>
              </w:rPr>
            </w:pPr>
            <w:r>
              <w:rPr>
                <w:rFonts w:ascii="Courier New" w:hAnsi="Courier New"/>
                <w:sz w:val="18"/>
                <w:szCs w:val="18"/>
              </w:rPr>
              <w:t>info: Increasing stack size by one page.</w:t>
            </w:r>
          </w:p>
          <w:p>
            <w:pPr>
              <w:pStyle w:val="Contenutotabella"/>
              <w:shd w:val="clear" w:color="auto" w:fill="EEEEEE"/>
              <w:jc w:val="both"/>
              <w:rPr>
                <w:rFonts w:ascii="Courier New" w:hAnsi="Courier New"/>
                <w:sz w:val="18"/>
                <w:szCs w:val="18"/>
              </w:rPr>
            </w:pPr>
            <w:r>
              <w:rPr>
                <w:rFonts w:ascii="Courier New" w:hAnsi="Courier New"/>
                <w:sz w:val="18"/>
                <w:szCs w:val="18"/>
              </w:rPr>
              <w:t>Hello There!!</w:t>
            </w:r>
          </w:p>
          <w:p>
            <w:pPr>
              <w:pStyle w:val="Contenutotabella"/>
              <w:shd w:val="clear" w:color="auto" w:fill="EEEEEE"/>
              <w:jc w:val="both"/>
              <w:rPr>
                <w:rFonts w:ascii="Courier New" w:hAnsi="Courier New"/>
                <w:sz w:val="18"/>
                <w:szCs w:val="18"/>
              </w:rPr>
            </w:pPr>
            <w:r>
              <w:rPr>
                <w:rFonts w:ascii="Courier New" w:hAnsi="Courier New"/>
                <w:sz w:val="18"/>
                <w:szCs w:val="18"/>
              </w:rPr>
              <w:t>Exiting @ tick 2411000 because exiting with last active thread context</w:t>
            </w:r>
          </w:p>
        </w:tc>
      </w:tr>
    </w:tbl>
    <w:p>
      <w:pPr>
        <w:pStyle w:val="Normal"/>
        <w:jc w:val="both"/>
        <w:rPr>
          <w:lang w:val="en-US"/>
        </w:rPr>
      </w:pPr>
      <w:r>
        <w:rPr>
          <w:lang w:val="en-US"/>
        </w:rPr>
      </w:r>
    </w:p>
    <w:p>
      <w:pPr>
        <w:pStyle w:val="Normal"/>
        <w:numPr>
          <w:ilvl w:val="2"/>
          <w:numId w:val="1"/>
        </w:numPr>
        <w:tabs>
          <w:tab w:val="clear" w:pos="720"/>
          <w:tab w:val="left" w:pos="107" w:leader="none"/>
        </w:tabs>
        <w:ind w:left="510" w:hanging="113"/>
        <w:jc w:val="both"/>
        <w:rPr>
          <w:lang w:val="en-US"/>
        </w:rPr>
      </w:pPr>
      <w:r>
        <w:rPr>
          <w:lang w:val="en-US"/>
        </w:rPr>
        <w:t xml:space="preserve">Check the output folder </w:t>
      </w:r>
    </w:p>
    <w:p>
      <w:pPr>
        <w:pStyle w:val="Normal"/>
        <w:jc w:val="both"/>
        <w:rPr>
          <w:lang w:val="en-US"/>
        </w:rPr>
      </w:pPr>
      <w:r>
        <w:rPr>
          <w:lang w:val="en-US"/>
        </w:rPr>
        <w:t>in your working directory, gem5 creates an output folder (</w:t>
      </w:r>
      <w:r>
        <w:rPr>
          <w:rFonts w:ascii="Courier New" w:hAnsi="Courier New"/>
          <w:sz w:val="20"/>
          <w:szCs w:val="20"/>
          <w:lang w:val="en-US"/>
        </w:rPr>
        <w:t>m5out</w:t>
      </w:r>
      <w:r>
        <w:rPr>
          <w:lang w:val="en-US"/>
        </w:rPr>
        <w:t xml:space="preserve">), and saves there 3 files: </w:t>
      </w:r>
      <w:r>
        <w:rPr>
          <w:rFonts w:ascii="Courier New" w:hAnsi="Courier New"/>
          <w:sz w:val="20"/>
          <w:szCs w:val="20"/>
          <w:lang w:val="en-US"/>
        </w:rPr>
        <w:t>config.ini</w:t>
      </w:r>
      <w:r>
        <w:rPr>
          <w:lang w:val="en-US"/>
        </w:rPr>
        <w:t xml:space="preserve">, </w:t>
      </w:r>
      <w:r>
        <w:rPr>
          <w:rFonts w:ascii="Courier New" w:hAnsi="Courier New"/>
          <w:sz w:val="20"/>
          <w:szCs w:val="20"/>
          <w:lang w:val="en-US"/>
        </w:rPr>
        <w:t>config.json</w:t>
      </w:r>
      <w:r>
        <w:rPr>
          <w:lang w:val="en-US"/>
        </w:rPr>
        <w:t xml:space="preserve">, and </w:t>
      </w:r>
      <w:r>
        <w:rPr>
          <w:rFonts w:ascii="Courier New" w:hAnsi="Courier New"/>
          <w:sz w:val="20"/>
          <w:szCs w:val="20"/>
          <w:lang w:val="en-US"/>
        </w:rPr>
        <w:t>stats.txt</w:t>
      </w:r>
      <w:r>
        <w:rPr>
          <w:lang w:val="en-US"/>
        </w:rPr>
        <w:t xml:space="preserve">. In the following, </w:t>
      </w:r>
      <w:r>
        <w:rPr>
          <w:b/>
          <w:bCs/>
          <w:u w:val="single"/>
          <w:lang w:val="en-US"/>
        </w:rPr>
        <w:t>some examples</w:t>
      </w:r>
      <w:r>
        <w:rPr>
          <w:lang w:val="en-US"/>
        </w:rPr>
        <w:t xml:space="preserve"> of the produced files are reported.</w:t>
      </w:r>
    </w:p>
    <w:p>
      <w:pPr>
        <w:pStyle w:val="Normal"/>
        <w:jc w:val="both"/>
        <w:rPr>
          <w:lang w:val="en-US"/>
        </w:rPr>
      </w:pPr>
      <w:r>
        <w:rPr>
          <w:lang w:val="en-US"/>
        </w:rPr>
      </w:r>
    </w:p>
    <w:p>
      <w:pPr>
        <w:pStyle w:val="Normal"/>
        <w:numPr>
          <w:ilvl w:val="2"/>
          <w:numId w:val="1"/>
        </w:numPr>
        <w:tabs>
          <w:tab w:val="clear" w:pos="720"/>
          <w:tab w:val="left" w:pos="107" w:leader="none"/>
        </w:tabs>
        <w:ind w:left="510" w:hanging="113"/>
        <w:jc w:val="both"/>
        <w:rPr>
          <w:lang w:val="en-US"/>
        </w:rPr>
      </w:pPr>
      <w:r>
        <w:rPr>
          <w:lang w:val="en-US"/>
        </w:rPr>
        <w:t>Statistics (</w:t>
      </w:r>
      <w:r>
        <w:rPr>
          <w:rFonts w:ascii="Courier New" w:hAnsi="Courier New"/>
          <w:sz w:val="20"/>
          <w:szCs w:val="20"/>
          <w:lang w:val="en-US"/>
        </w:rPr>
        <w:t>stats.txt</w:t>
      </w:r>
      <w:r>
        <w:rPr>
          <w:lang w:val="en-US"/>
        </w:rPr>
        <w:t>)</w:t>
      </w:r>
    </w:p>
    <w:p>
      <w:pPr>
        <w:pStyle w:val="Normal"/>
        <w:tabs>
          <w:tab w:val="clear" w:pos="720"/>
          <w:tab w:val="left" w:pos="107" w:leader="none"/>
        </w:tabs>
        <w:ind w:left="1440" w:hanging="0"/>
        <w:jc w:val="both"/>
        <w:rPr>
          <w:lang w:val="en-US"/>
        </w:rPr>
      </w:pPr>
      <w:r>
        <w:rPr>
          <w:lang w:val="en-US"/>
        </w:rPr>
        <w:t xml:space="preserve"> </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Begin Simulation Statistics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sim_seconds            0.000003      # Number of seconds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sim_ticks               2623000      # Number of ticks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xml:space="preserve">final_tick              2623000      # Number of ticks from beginning of simulation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sim_freq           1000000000000     # Frequency of simulated ticks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host_inst_rate          1128003      # Simulator instruction rate (inst/s)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host_op_rate            1124782      # Simulator op (including micro ops) rate(op/s)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host_tick_rate        564081291      # Simulator tick rate (ticks/s)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host_mem_usage           640392      # Number of bytes of host memory used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host_seconds               0.00      # Real time elapsed on the host</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sim_insts                  5217      # Number of instructions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sim_ops                    5217      # Number of ops (including micro ops) simulated</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 ...</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system.cpu_clk_domain.clock 500      # Clock period in ticks</w:t>
            </w:r>
          </w:p>
          <w:p>
            <w:pPr>
              <w:pStyle w:val="Predefinito"/>
              <w:shd w:val="clear" w:color="auto" w:fill="EEEEEE"/>
              <w:spacing w:lineRule="atLeast" w:line="11"/>
              <w:jc w:val="both"/>
              <w:rPr>
                <w:rFonts w:ascii="Courier New" w:hAnsi="Courier New"/>
              </w:rPr>
            </w:pPr>
            <w:r>
              <w:rPr>
                <w:rStyle w:val="CollegamentoInternet"/>
                <w:rFonts w:ascii="Courier New" w:hAnsi="Courier New"/>
                <w:color w:val="00000A"/>
                <w:sz w:val="18"/>
                <w:szCs w:val="18"/>
                <w:u w:val="none"/>
              </w:rPr>
              <w:t>... ... ...</w:t>
            </w:r>
          </w:p>
        </w:tc>
      </w:tr>
    </w:tbl>
    <w:p>
      <w:pPr>
        <w:pStyle w:val="Normal"/>
        <w:tabs>
          <w:tab w:val="clear" w:pos="720"/>
          <w:tab w:val="left" w:pos="107" w:leader="none"/>
        </w:tabs>
        <w:ind w:left="1440" w:hanging="0"/>
        <w:jc w:val="both"/>
        <w:rPr/>
      </w:pPr>
      <w:r>
        <w:rPr/>
      </w:r>
    </w:p>
    <w:p>
      <w:pPr>
        <w:pStyle w:val="Normal"/>
        <w:numPr>
          <w:ilvl w:val="2"/>
          <w:numId w:val="1"/>
        </w:numPr>
        <w:tabs>
          <w:tab w:val="clear" w:pos="720"/>
          <w:tab w:val="left" w:pos="107" w:leader="none"/>
        </w:tabs>
        <w:ind w:left="510" w:hanging="113"/>
        <w:jc w:val="both"/>
        <w:rPr>
          <w:lang w:val="en-US"/>
        </w:rPr>
      </w:pPr>
      <w:r>
        <w:rPr>
          <w:lang w:val="en-US"/>
        </w:rPr>
        <w:t>Configuration file (</w:t>
      </w:r>
      <w:r>
        <w:rPr>
          <w:rFonts w:ascii="Courier New" w:hAnsi="Courier New"/>
          <w:sz w:val="20"/>
          <w:szCs w:val="20"/>
          <w:lang w:val="en-US"/>
        </w:rPr>
        <w:t>config.ini</w:t>
      </w:r>
      <w:r>
        <w:rPr>
          <w:lang w:val="en-US"/>
        </w:rPr>
        <w:t>)</w:t>
      </w:r>
    </w:p>
    <w:p>
      <w:pPr>
        <w:pStyle w:val="Normal"/>
        <w:tabs>
          <w:tab w:val="clear" w:pos="720"/>
          <w:tab w:val="left" w:pos="107" w:leader="none"/>
        </w:tabs>
        <w:ind w:left="1440" w:hanging="0"/>
        <w:jc w:val="both"/>
        <w:rPr>
          <w:lang w:val="en-US"/>
        </w:rPr>
      </w:pPr>
      <w:r>
        <w:rPr>
          <w:lang w:val="en-US"/>
        </w:rPr>
      </w:r>
    </w:p>
    <w:tbl>
      <w:tblPr>
        <w:tblW w:w="8716" w:type="dxa"/>
        <w:jc w:val="left"/>
        <w:tblInd w:w="170" w:type="dxa"/>
        <w:tblCellMar>
          <w:top w:w="55" w:type="dxa"/>
          <w:left w:w="43" w:type="dxa"/>
          <w:bottom w:w="55" w:type="dxa"/>
          <w:right w:w="55" w:type="dxa"/>
        </w:tblCellMar>
        <w:tblLook w:val="04a0" w:noHBand="0" w:noVBand="1" w:firstColumn="1" w:lastRow="0" w:lastColumn="0" w:firstRow="1"/>
      </w:tblPr>
      <w:tblGrid>
        <w:gridCol w:w="8716"/>
      </w:tblGrid>
      <w:tr>
        <w:trPr/>
        <w:tc>
          <w:tcPr>
            <w:tcW w:w="8716" w:type="dxa"/>
            <w:tcBorders>
              <w:top w:val="single" w:sz="2" w:space="0" w:color="000001"/>
              <w:left w:val="single" w:sz="2" w:space="0" w:color="000001"/>
              <w:bottom w:val="single" w:sz="2" w:space="0" w:color="000001"/>
              <w:right w:val="single" w:sz="2" w:space="0" w:color="000001"/>
            </w:tcBorders>
            <w:shd w:color="auto" w:fill="FFFFFF" w:val="clear"/>
          </w:tcPr>
          <w:p>
            <w:pPr>
              <w:pStyle w:val="Predefinito"/>
              <w:shd w:val="clear" w:color="auto" w:fill="EEEEEE"/>
              <w:jc w:val="both"/>
              <w:rPr/>
            </w:pPr>
            <w:r>
              <w:rPr>
                <w:rStyle w:val="CollegamentoInternet"/>
                <w:rFonts w:cs="Courier New" w:ascii="Courier New" w:hAnsi="Courier New"/>
                <w:color w:val="00000A"/>
                <w:sz w:val="18"/>
                <w:szCs w:val="18"/>
                <w:u w:val="none"/>
              </w:rPr>
              <w:t>... ... ...</w:t>
            </w:r>
          </w:p>
          <w:p>
            <w:pPr>
              <w:pStyle w:val="Predefinito"/>
              <w:shd w:val="clear" w:color="auto" w:fill="EEEEEE"/>
              <w:jc w:val="both"/>
              <w:rPr/>
            </w:pPr>
            <w:r>
              <w:rPr>
                <w:rStyle w:val="CollegamentoInternet"/>
                <w:rFonts w:cs="Courier New" w:ascii="Courier New" w:hAnsi="Courier New"/>
                <w:color w:val="00000A"/>
                <w:sz w:val="18"/>
                <w:szCs w:val="18"/>
                <w:u w:val="none"/>
              </w:rPr>
              <w:t>[system.cpu]</w:t>
            </w:r>
          </w:p>
          <w:p>
            <w:pPr>
              <w:pStyle w:val="Predefinito"/>
              <w:shd w:val="clear" w:color="auto" w:fill="EEEEEE"/>
              <w:jc w:val="both"/>
              <w:rPr/>
            </w:pPr>
            <w:r>
              <w:rPr>
                <w:rStyle w:val="CollegamentoInternet"/>
                <w:rFonts w:cs="Courier New" w:ascii="Courier New" w:hAnsi="Courier New"/>
                <w:color w:val="00000A"/>
                <w:sz w:val="18"/>
                <w:szCs w:val="18"/>
                <w:u w:val="none"/>
              </w:rPr>
              <w:t>type=AtomicSimpleCPU</w:t>
            </w:r>
          </w:p>
          <w:p>
            <w:pPr>
              <w:pStyle w:val="Predefinito"/>
              <w:shd w:val="clear" w:color="auto" w:fill="EEEEEE"/>
              <w:jc w:val="both"/>
              <w:rPr/>
            </w:pPr>
            <w:r>
              <w:rPr>
                <w:rStyle w:val="CollegamentoInternet"/>
                <w:rFonts w:cs="Courier New" w:ascii="Courier New" w:hAnsi="Courier New"/>
                <w:color w:val="00000A"/>
                <w:sz w:val="18"/>
                <w:szCs w:val="18"/>
                <w:u w:val="none"/>
              </w:rPr>
              <w:t>children=dtb interrupts isa itb tracer workload</w:t>
            </w:r>
          </w:p>
          <w:p>
            <w:pPr>
              <w:pStyle w:val="Predefinito"/>
              <w:shd w:val="clear" w:color="auto" w:fill="EEEEEE"/>
              <w:jc w:val="both"/>
              <w:rPr/>
            </w:pPr>
            <w:r>
              <w:rPr>
                <w:rStyle w:val="CollegamentoInternet"/>
                <w:rFonts w:cs="Courier New" w:ascii="Courier New" w:hAnsi="Courier New"/>
                <w:color w:val="00000A"/>
                <w:sz w:val="18"/>
                <w:szCs w:val="18"/>
                <w:u w:val="none"/>
              </w:rPr>
              <w:t>branchPred=Null</w:t>
            </w:r>
          </w:p>
          <w:p>
            <w:pPr>
              <w:pStyle w:val="Predefinito"/>
              <w:shd w:val="clear" w:color="auto" w:fill="EEEEEE"/>
              <w:jc w:val="both"/>
              <w:rPr/>
            </w:pPr>
            <w:r>
              <w:rPr>
                <w:rStyle w:val="CollegamentoInternet"/>
                <w:rFonts w:cs="Courier New" w:ascii="Courier New" w:hAnsi="Courier New"/>
                <w:color w:val="00000A"/>
                <w:sz w:val="18"/>
                <w:szCs w:val="18"/>
                <w:u w:val="none"/>
              </w:rPr>
              <w:t>checker=Null</w:t>
            </w:r>
          </w:p>
          <w:p>
            <w:pPr>
              <w:pStyle w:val="Predefinito"/>
              <w:shd w:val="clear" w:color="auto" w:fill="EEEEEE"/>
              <w:jc w:val="both"/>
              <w:rPr/>
            </w:pPr>
            <w:r>
              <w:rPr>
                <w:rStyle w:val="CollegamentoInternet"/>
                <w:rFonts w:cs="Courier New" w:ascii="Courier New" w:hAnsi="Courier New"/>
                <w:color w:val="00000A"/>
                <w:sz w:val="18"/>
                <w:szCs w:val="18"/>
                <w:u w:val="none"/>
              </w:rPr>
              <w:t>clk_domain=system.cpu_clk_domain</w:t>
            </w:r>
          </w:p>
          <w:p>
            <w:pPr>
              <w:pStyle w:val="Predefinito"/>
              <w:shd w:val="clear" w:color="auto" w:fill="EEEEEE"/>
              <w:jc w:val="both"/>
              <w:rPr/>
            </w:pPr>
            <w:r>
              <w:rPr>
                <w:rStyle w:val="CollegamentoInternet"/>
                <w:rFonts w:cs="Courier New" w:ascii="Courier New" w:hAnsi="Courier New"/>
                <w:color w:val="00000A"/>
                <w:sz w:val="18"/>
                <w:szCs w:val="18"/>
                <w:u w:val="none"/>
              </w:rPr>
              <w:t>cpu_id=0</w:t>
            </w:r>
          </w:p>
          <w:p>
            <w:pPr>
              <w:pStyle w:val="Predefinito"/>
              <w:shd w:val="clear" w:color="auto" w:fill="EEEEEE"/>
              <w:jc w:val="both"/>
              <w:rPr/>
            </w:pPr>
            <w:r>
              <w:rPr>
                <w:rStyle w:val="CollegamentoInternet"/>
                <w:rFonts w:cs="Courier New" w:ascii="Courier New" w:hAnsi="Courier New"/>
                <w:color w:val="00000A"/>
                <w:sz w:val="18"/>
                <w:szCs w:val="18"/>
                <w:u w:val="none"/>
              </w:rPr>
              <w:t>default_p_state=UNDEFINED</w:t>
            </w:r>
          </w:p>
          <w:p>
            <w:pPr>
              <w:pStyle w:val="Predefinito"/>
              <w:shd w:val="clear" w:color="auto" w:fill="EEEEEE"/>
              <w:jc w:val="both"/>
              <w:rPr/>
            </w:pPr>
            <w:r>
              <w:rPr>
                <w:rStyle w:val="CollegamentoInternet"/>
                <w:rFonts w:cs="Courier New" w:ascii="Courier New" w:hAnsi="Courier New"/>
                <w:color w:val="00000A"/>
                <w:sz w:val="18"/>
                <w:szCs w:val="18"/>
                <w:u w:val="none"/>
              </w:rPr>
              <w:t>do_checkpoint_insts=true</w:t>
            </w:r>
          </w:p>
          <w:p>
            <w:pPr>
              <w:pStyle w:val="Predefinito"/>
              <w:shd w:val="clear" w:color="auto" w:fill="EEEEEE"/>
              <w:jc w:val="both"/>
              <w:rPr/>
            </w:pPr>
            <w:r>
              <w:rPr>
                <w:rStyle w:val="CollegamentoInternet"/>
                <w:rFonts w:cs="Courier New" w:ascii="Courier New" w:hAnsi="Courier New"/>
                <w:color w:val="00000A"/>
                <w:sz w:val="18"/>
                <w:szCs w:val="18"/>
                <w:u w:val="none"/>
              </w:rPr>
              <w:t>do_quiesce=true</w:t>
            </w:r>
          </w:p>
          <w:p>
            <w:pPr>
              <w:pStyle w:val="Predefinito"/>
              <w:shd w:val="clear" w:color="auto" w:fill="EEEEEE"/>
              <w:jc w:val="both"/>
              <w:rPr/>
            </w:pPr>
            <w:r>
              <w:rPr>
                <w:rStyle w:val="CollegamentoInternet"/>
                <w:rFonts w:cs="Courier New" w:ascii="Courier New" w:hAnsi="Courier New"/>
                <w:color w:val="00000A"/>
                <w:sz w:val="18"/>
                <w:szCs w:val="18"/>
                <w:u w:val="none"/>
              </w:rPr>
              <w:t>do_statistics_insts=true</w:t>
            </w:r>
          </w:p>
          <w:p>
            <w:pPr>
              <w:pStyle w:val="Predefinito"/>
              <w:shd w:val="clear" w:color="auto" w:fill="EEEEEE"/>
              <w:jc w:val="both"/>
              <w:rPr/>
            </w:pPr>
            <w:r>
              <w:rPr>
                <w:rStyle w:val="CollegamentoInternet"/>
                <w:rFonts w:cs="Courier New" w:ascii="Courier New" w:hAnsi="Courier New"/>
                <w:color w:val="00000A"/>
                <w:sz w:val="18"/>
                <w:szCs w:val="18"/>
                <w:u w:val="none"/>
              </w:rPr>
              <w:t>dtb=system.cpu.dtb</w:t>
            </w:r>
          </w:p>
          <w:p>
            <w:pPr>
              <w:pStyle w:val="Predefinito"/>
              <w:shd w:val="clear" w:color="auto" w:fill="EEEEEE"/>
              <w:jc w:val="both"/>
              <w:rPr/>
            </w:pPr>
            <w:r>
              <w:rPr>
                <w:rStyle w:val="CollegamentoInternet"/>
                <w:rFonts w:cs="Courier New" w:ascii="Courier New" w:hAnsi="Courier New"/>
                <w:color w:val="00000A"/>
                <w:sz w:val="18"/>
                <w:szCs w:val="18"/>
                <w:u w:val="none"/>
              </w:rPr>
              <w:t>eventq_index=0</w:t>
            </w:r>
          </w:p>
          <w:p>
            <w:pPr>
              <w:pStyle w:val="Predefinito"/>
              <w:shd w:val="clear" w:color="auto" w:fill="EEEEEE"/>
              <w:jc w:val="both"/>
              <w:rPr/>
            </w:pPr>
            <w:r>
              <w:rPr>
                <w:rStyle w:val="CollegamentoInternet"/>
                <w:rFonts w:cs="Courier New" w:ascii="Courier New" w:hAnsi="Courier New"/>
                <w:color w:val="00000A"/>
                <w:sz w:val="18"/>
                <w:szCs w:val="18"/>
                <w:u w:val="none"/>
              </w:rPr>
              <w:t>fastmem=false</w:t>
            </w:r>
          </w:p>
          <w:p>
            <w:pPr>
              <w:pStyle w:val="Predefinito"/>
              <w:shd w:val="clear" w:color="auto" w:fill="EEEEEE"/>
              <w:jc w:val="both"/>
              <w:rPr/>
            </w:pPr>
            <w:r>
              <w:rPr>
                <w:rStyle w:val="CollegamentoInternet"/>
                <w:rFonts w:cs="Courier New" w:ascii="Courier New" w:hAnsi="Courier New"/>
                <w:color w:val="00000A"/>
                <w:sz w:val="18"/>
                <w:szCs w:val="18"/>
                <w:u w:val="none"/>
              </w:rPr>
              <w:t>function_trace=false</w:t>
            </w:r>
          </w:p>
        </w:tc>
      </w:tr>
    </w:tbl>
    <w:p>
      <w:pPr>
        <w:pStyle w:val="Normal"/>
        <w:jc w:val="both"/>
        <w:rPr>
          <w:lang w:val="en-US"/>
        </w:rPr>
      </w:pPr>
      <w:r>
        <w:rPr>
          <w:lang w:val="en-US"/>
        </w:rPr>
      </w:r>
    </w:p>
    <w:p>
      <w:pPr>
        <w:pStyle w:val="Normal"/>
        <w:numPr>
          <w:ilvl w:val="0"/>
          <w:numId w:val="1"/>
        </w:numPr>
        <w:jc w:val="both"/>
        <w:rPr>
          <w:lang w:val="en-US"/>
        </w:rPr>
      </w:pPr>
      <w:r>
        <w:rPr>
          <w:lang w:val="en-US"/>
        </w:rPr>
        <w:t xml:space="preserve">Simulate the same program using different CPU models. </w:t>
      </w:r>
    </w:p>
    <w:p>
      <w:pPr>
        <w:pStyle w:val="Normal"/>
        <w:jc w:val="both"/>
        <w:rPr>
          <w:lang w:val="en-US"/>
        </w:rPr>
      </w:pPr>
      <w:r>
        <w:rPr>
          <w:lang w:val="en-US"/>
        </w:rPr>
      </w:r>
    </w:p>
    <w:p>
      <w:pPr>
        <w:pStyle w:val="Normal"/>
        <w:jc w:val="both"/>
        <w:rPr/>
      </w:pPr>
      <w:r>
        <w:rPr>
          <w:lang w:val="en-US"/>
        </w:rPr>
        <w:t xml:space="preserve">Help command: </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491"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numPr>
                <w:ilvl w:val="0"/>
                <w:numId w:val="1"/>
              </w:numPr>
              <w:jc w:val="both"/>
              <w:rPr>
                <w:rFonts w:ascii="Courier New" w:hAnsi="Courier New"/>
              </w:rPr>
            </w:pPr>
            <w:r>
              <w:rPr>
                <w:rStyle w:val="CollegamentoInternet"/>
                <w:rFonts w:cs="Courier New" w:ascii="Courier New" w:hAnsi="Courier New"/>
                <w:color w:val="00000A"/>
                <w:sz w:val="18"/>
                <w:szCs w:val="18"/>
                <w:u w:val="none"/>
              </w:rPr>
              <w:t xml:space="preserve">labinf@ubuntu-desktop:~/Desktop/gem5_env_2020$ gem5_sim $GEM5_DEFAULT_PY -h </w:t>
            </w:r>
          </w:p>
        </w:tc>
      </w:tr>
    </w:tbl>
    <w:p>
      <w:pPr>
        <w:pStyle w:val="Normal"/>
        <w:jc w:val="both"/>
        <w:rPr>
          <w:lang w:val="en-US"/>
        </w:rPr>
      </w:pPr>
      <w:r>
        <w:rPr>
          <w:lang w:val="en-US"/>
        </w:rPr>
      </w:r>
    </w:p>
    <w:p>
      <w:pPr>
        <w:pStyle w:val="Normal"/>
        <w:jc w:val="both"/>
        <w:rPr>
          <w:lang w:val="en-US"/>
        </w:rPr>
      </w:pPr>
      <w:r>
        <w:rPr>
          <w:lang w:val="en-US"/>
        </w:rPr>
        <w:t>List the CPU available models:</w:t>
      </w:r>
    </w:p>
    <w:tbl>
      <w:tblPr>
        <w:tblW w:w="9670" w:type="dxa"/>
        <w:jc w:val="left"/>
        <w:tblInd w:w="108" w:type="dxa"/>
        <w:tblCellMar>
          <w:top w:w="55" w:type="dxa"/>
          <w:left w:w="51" w:type="dxa"/>
          <w:bottom w:w="55" w:type="dxa"/>
          <w:right w:w="55" w:type="dxa"/>
        </w:tblCellMar>
        <w:tblLook w:val="04a0" w:noHBand="0" w:noVBand="1" w:firstColumn="1" w:lastRow="0" w:lastColumn="0" w:firstRow="1"/>
      </w:tblPr>
      <w:tblGrid>
        <w:gridCol w:w="9670"/>
      </w:tblGrid>
      <w:tr>
        <w:trPr>
          <w:trHeight w:val="54" w:hRule="atLeast"/>
        </w:trPr>
        <w:tc>
          <w:tcPr>
            <w:tcW w:w="9670"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jc w:val="both"/>
              <w:rPr>
                <w:rFonts w:ascii="Courier New" w:hAnsi="Courier New"/>
              </w:rPr>
            </w:pPr>
            <w:r>
              <w:rPr>
                <w:rStyle w:val="CollegamentoInternet"/>
                <w:rFonts w:cs="Courier New" w:ascii="Courier New" w:hAnsi="Courier New"/>
                <w:color w:val="00000A"/>
                <w:sz w:val="18"/>
                <w:szCs w:val="18"/>
                <w:u w:val="none"/>
              </w:rPr>
              <w:t xml:space="preserve">labinf@ubuntu-desktop:~/Desktop/gem5_env_2020$ gem5_sim $GEM5_DEFAULT_PY --list-cpu-types </w:t>
            </w:r>
          </w:p>
        </w:tc>
      </w:tr>
    </w:tbl>
    <w:p>
      <w:pPr>
        <w:pStyle w:val="Normal"/>
        <w:jc w:val="both"/>
        <w:rPr>
          <w:i/>
          <w:i/>
          <w:iCs/>
          <w:lang w:val="en-US"/>
        </w:rPr>
      </w:pPr>
      <w:r>
        <w:rPr>
          <w:i/>
          <w:iCs/>
          <w:lang w:val="en-US"/>
        </w:rPr>
      </w:r>
    </w:p>
    <w:p>
      <w:pPr>
        <w:pStyle w:val="Normal"/>
        <w:numPr>
          <w:ilvl w:val="1"/>
          <w:numId w:val="1"/>
        </w:numPr>
        <w:jc w:val="both"/>
        <w:rPr>
          <w:lang w:val="en-US"/>
        </w:rPr>
      </w:pPr>
      <w:r>
        <w:rPr>
          <w:i/>
          <w:iCs/>
          <w:lang w:val="en-US"/>
        </w:rPr>
        <w:t>TimingSimpleCPU</w:t>
      </w:r>
      <w:r>
        <w:rPr>
          <w:lang w:val="en-US"/>
        </w:rPr>
        <w:t xml:space="preserve"> simple CPU that includes an initial memory model interaction</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--cpu-type=TimingSimpleCPU -c hello</w:t>
            </w:r>
          </w:p>
        </w:tc>
      </w:tr>
    </w:tbl>
    <w:p>
      <w:pPr>
        <w:pStyle w:val="Normal"/>
        <w:jc w:val="both"/>
        <w:rPr>
          <w:lang w:val="en-US"/>
          <w:ins w:id="44" w:author="Unknown Author" w:date="2020-11-12T12:38:33Z"/>
        </w:rPr>
      </w:pPr>
      <w:ins w:id="43" w:author="Unknown Author" w:date="2020-11-12T12:38:33Z">
        <w:r>
          <w:rPr>
            <w:lang w:val="en-US"/>
          </w:rPr>
          <w:t>Mkdir AtomicSimpleCPU</w:t>
        </w:r>
      </w:ins>
    </w:p>
    <w:p>
      <w:pPr>
        <w:pStyle w:val="Normal"/>
        <w:jc w:val="both"/>
        <w:rPr>
          <w:lang w:val="en-US"/>
        </w:rPr>
      </w:pPr>
      <w:ins w:id="45" w:author="Unknown Author" w:date="2020-11-12T12:38:33Z">
        <w:r>
          <w:rPr>
            <w:lang w:val="en-US"/>
          </w:rPr>
          <w:t>mv m5out/ Atomic</w:t>
        </w:r>
      </w:ins>
      <w:ins w:id="46" w:author="Unknown Author" w:date="2020-11-12T12:39:00Z">
        <w:r>
          <w:rPr>
            <w:lang w:val="en-US"/>
          </w:rPr>
          <w:t>SimpleCPU/</w:t>
        </w:r>
      </w:ins>
    </w:p>
    <w:p>
      <w:pPr>
        <w:pStyle w:val="Normal"/>
        <w:numPr>
          <w:ilvl w:val="1"/>
          <w:numId w:val="1"/>
        </w:numPr>
        <w:jc w:val="both"/>
        <w:rPr>
          <w:lang w:val="en-US"/>
        </w:rPr>
      </w:pPr>
      <w:r>
        <w:rPr>
          <w:i/>
          <w:iCs/>
          <w:lang w:val="en-US"/>
        </w:rPr>
        <w:t>MinorCPU</w:t>
      </w:r>
      <w:r>
        <w:rPr>
          <w:lang w:val="en-US"/>
        </w:rPr>
        <w:t xml:space="preserve"> the CPU is based on an in order pipeline including caches</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--cpu-type=MinorCPU --caches -c hello</w:t>
            </w:r>
          </w:p>
        </w:tc>
      </w:tr>
    </w:tbl>
    <w:p>
      <w:pPr>
        <w:pStyle w:val="Normal"/>
        <w:jc w:val="both"/>
        <w:rPr>
          <w:lang w:val="en-US"/>
        </w:rPr>
      </w:pPr>
      <w:r>
        <w:rPr>
          <w:lang w:val="en-US"/>
        </w:rPr>
      </w:r>
    </w:p>
    <w:p>
      <w:pPr>
        <w:pStyle w:val="Normal"/>
        <w:numPr>
          <w:ilvl w:val="1"/>
          <w:numId w:val="1"/>
        </w:numPr>
        <w:jc w:val="both"/>
        <w:rPr/>
      </w:pPr>
      <w:r>
        <w:rPr>
          <w:i/>
          <w:iCs/>
          <w:lang w:val="en-US"/>
        </w:rPr>
        <w:t>DerivO3CPU</w:t>
      </w:r>
      <w:r>
        <w:rPr>
          <w:lang w:val="en-US"/>
        </w:rPr>
        <w:t xml:space="preserve"> is a superscalar processor</w:t>
      </w:r>
    </w:p>
    <w:tbl>
      <w:tblPr>
        <w:tblW w:w="9236" w:type="dxa"/>
        <w:jc w:val="left"/>
        <w:tblInd w:w="173" w:type="dxa"/>
        <w:tblCellMar>
          <w:top w:w="55" w:type="dxa"/>
          <w:left w:w="51" w:type="dxa"/>
          <w:bottom w:w="55" w:type="dxa"/>
          <w:right w:w="55" w:type="dxa"/>
        </w:tblCellMar>
        <w:tblLook w:val="04a0" w:noHBand="0" w:noVBand="1" w:firstColumn="1" w:lastRow="0" w:lastColumn="0" w:firstRow="1"/>
      </w:tblPr>
      <w:tblGrid>
        <w:gridCol w:w="9236"/>
      </w:tblGrid>
      <w:tr>
        <w:trPr>
          <w:trHeight w:val="54" w:hRule="atLeast"/>
        </w:trPr>
        <w:tc>
          <w:tcPr>
            <w:tcW w:w="9236" w:type="dxa"/>
            <w:tcBorders>
              <w:top w:val="single" w:sz="2" w:space="0" w:color="000001"/>
              <w:left w:val="single" w:sz="2" w:space="0" w:color="000001"/>
              <w:bottom w:val="single" w:sz="2" w:space="0" w:color="000001"/>
              <w:right w:val="single" w:sz="2" w:space="0" w:color="000001"/>
            </w:tcBorders>
            <w:shd w:color="auto" w:fill="auto" w:val="clear"/>
          </w:tcPr>
          <w:p>
            <w:pPr>
              <w:pStyle w:val="Predefinito"/>
              <w:rPr>
                <w:rFonts w:ascii="Courier New" w:hAnsi="Courier New"/>
              </w:rPr>
            </w:pPr>
            <w:r>
              <w:rPr>
                <w:rStyle w:val="CollegamentoInternet"/>
                <w:rFonts w:cs="Courier New" w:ascii="Courier New" w:hAnsi="Courier New"/>
                <w:color w:val="00000A"/>
                <w:sz w:val="18"/>
                <w:szCs w:val="18"/>
                <w:u w:val="none"/>
              </w:rPr>
              <w:t>labinf@ubuntu-desktop:~/Desktop/gem5_env_2020$ gem5_sim $GEM5_DEFAULT_PY --cpu-type=DerivO3CPU --caches -c hello</w:t>
            </w:r>
          </w:p>
        </w:tc>
      </w:tr>
    </w:tbl>
    <w:p>
      <w:pPr>
        <w:pStyle w:val="Normal"/>
        <w:jc w:val="both"/>
        <w:rPr>
          <w:lang w:val="en-US"/>
        </w:rPr>
      </w:pPr>
      <w:ins w:id="47" w:author="Unknown Author" w:date="2020-11-12T12:39:08Z">
        <w:r>
          <w:rPr>
            <w:lang w:val="en-US"/>
          </w:rPr>
          <w:t>./find_stats.bash</w:t>
        </w:r>
      </w:ins>
    </w:p>
    <w:p>
      <w:pPr>
        <w:pStyle w:val="Normal"/>
        <w:jc w:val="both"/>
        <w:rPr>
          <w:lang w:val="en-US"/>
        </w:rPr>
      </w:pPr>
      <w:r>
        <w:rPr>
          <w:lang w:val="en-US"/>
        </w:rPr>
        <w:t>To practice with the generated statistics, create a table (TABLE1) gathering for each simulated CPU the following statistics (</w:t>
      </w:r>
      <w:r>
        <w:rPr>
          <w:b/>
          <w:bCs/>
          <w:lang w:val="en-US"/>
        </w:rPr>
        <w:t>when available!</w:t>
      </w:r>
      <w:r>
        <w:rPr>
          <w:lang w:val="en-US"/>
        </w:rPr>
        <w:t>):</w:t>
      </w:r>
    </w:p>
    <w:p>
      <w:pPr>
        <w:pStyle w:val="Normal"/>
        <w:numPr>
          <w:ilvl w:val="0"/>
          <w:numId w:val="2"/>
        </w:numPr>
        <w:jc w:val="both"/>
        <w:rPr>
          <w:rFonts w:ascii="Courier New" w:hAnsi="Courier New" w:cs="Courier New"/>
          <w:lang w:val="en-US"/>
        </w:rPr>
      </w:pPr>
      <w:r>
        <w:rPr>
          <w:rFonts w:cs="Courier New" w:ascii="Courier New" w:hAnsi="Courier New"/>
          <w:lang w:val="en-US"/>
        </w:rPr>
        <w:t xml:space="preserve">sim_ticks </w:t>
      </w:r>
      <w:r>
        <w:rPr>
          <w:rFonts w:cs="Times New Roman" w:ascii="Times New Roman" w:hAnsi="Times New Roman"/>
          <w:lang w:val="en-US"/>
        </w:rPr>
        <w:t>(Number of ticks simulated)</w:t>
      </w:r>
    </w:p>
    <w:p>
      <w:pPr>
        <w:pStyle w:val="Normal"/>
        <w:numPr>
          <w:ilvl w:val="0"/>
          <w:numId w:val="2"/>
        </w:numPr>
        <w:jc w:val="both"/>
        <w:rPr>
          <w:lang w:val="en-US"/>
        </w:rPr>
      </w:pPr>
      <w:r>
        <w:rPr>
          <w:rFonts w:cs="Courier New" w:ascii="Courier New" w:hAnsi="Courier New"/>
          <w:lang w:val="en-US"/>
        </w:rPr>
        <w:t>sim_insts</w:t>
      </w:r>
      <w:r>
        <w:rPr>
          <w:lang w:val="en-US"/>
        </w:rPr>
        <w:t xml:space="preserve">  (Number of instructions simulated) </w:t>
      </w:r>
    </w:p>
    <w:p>
      <w:pPr>
        <w:pStyle w:val="Normal"/>
        <w:numPr>
          <w:ilvl w:val="0"/>
          <w:numId w:val="2"/>
        </w:numPr>
        <w:jc w:val="both"/>
        <w:rPr>
          <w:lang w:val="en-US"/>
        </w:rPr>
      </w:pPr>
      <w:r>
        <w:rPr>
          <w:rFonts w:cs="Courier New" w:ascii="Courier New" w:hAnsi="Courier New"/>
          <w:lang w:val="en-US"/>
        </w:rPr>
        <w:t>system.cpu.numCycles</w:t>
      </w:r>
      <w:r>
        <w:rPr>
          <w:lang w:val="en-US"/>
        </w:rPr>
        <w:t xml:space="preserve"> (Number of CPU Clock Cycles)</w:t>
      </w:r>
    </w:p>
    <w:p>
      <w:pPr>
        <w:pStyle w:val="Normal"/>
        <w:numPr>
          <w:ilvl w:val="0"/>
          <w:numId w:val="2"/>
        </w:numPr>
        <w:jc w:val="both"/>
        <w:rPr>
          <w:lang w:val="en-US"/>
        </w:rPr>
      </w:pPr>
      <w:r>
        <w:rPr>
          <w:rFonts w:cs="Courier New" w:ascii="Courier New" w:hAnsi="Courier New"/>
          <w:lang w:val="en-US"/>
        </w:rPr>
        <w:t>system.cpu.cpi</w:t>
      </w:r>
      <w:r>
        <w:rPr>
          <w:lang w:val="en-US"/>
        </w:rPr>
        <w:t xml:space="preserve"> (Clock Cycles per Instruction)</w:t>
        <w:tab/>
      </w:r>
    </w:p>
    <w:p>
      <w:pPr>
        <w:pStyle w:val="Normal"/>
        <w:numPr>
          <w:ilvl w:val="0"/>
          <w:numId w:val="2"/>
        </w:numPr>
        <w:jc w:val="both"/>
        <w:rPr>
          <w:lang w:val="en-US"/>
        </w:rPr>
      </w:pPr>
      <w:r>
        <w:rPr>
          <w:rFonts w:cs="Courier New" w:ascii="Courier New" w:hAnsi="Courier New"/>
          <w:lang w:val="en-US"/>
        </w:rPr>
        <w:t>system.cpu.committedInsts</w:t>
      </w:r>
      <w:r>
        <w:rPr>
          <w:lang w:val="en-US"/>
        </w:rPr>
        <w:t xml:space="preserve"> (Number of instructions committed)</w:t>
      </w:r>
    </w:p>
    <w:p>
      <w:pPr>
        <w:pStyle w:val="Normal"/>
        <w:numPr>
          <w:ilvl w:val="0"/>
          <w:numId w:val="2"/>
        </w:numPr>
        <w:jc w:val="both"/>
        <w:rPr>
          <w:lang w:val="en-US"/>
        </w:rPr>
      </w:pPr>
      <w:r>
        <w:rPr>
          <w:rFonts w:cs="Courier New" w:ascii="Courier New" w:hAnsi="Courier New"/>
          <w:lang w:val="en-US"/>
        </w:rPr>
        <w:t>host_seconds</w:t>
      </w:r>
      <w:r>
        <w:rPr>
          <w:lang w:val="en-US"/>
        </w:rPr>
        <w:t xml:space="preserve">  (Host time in seconds)</w:t>
      </w:r>
    </w:p>
    <w:p>
      <w:pPr>
        <w:pStyle w:val="Normal"/>
        <w:numPr>
          <w:ilvl w:val="0"/>
          <w:numId w:val="2"/>
        </w:numPr>
        <w:jc w:val="both"/>
        <w:rPr>
          <w:lang w:val="en-US"/>
        </w:rPr>
      </w:pPr>
      <w:r>
        <w:rPr>
          <w:rFonts w:cs="Courier New" w:ascii="Courier New" w:hAnsi="Courier New"/>
          <w:lang w:val="en-US"/>
        </w:rPr>
        <w:t>system.cpu.fetch.Insts</w:t>
      </w:r>
      <w:r>
        <w:rPr>
          <w:lang w:val="en-US"/>
        </w:rPr>
        <w:t xml:space="preserve"> (Number of instructions Fetch Unit has encountered)</w:t>
      </w:r>
    </w:p>
    <w:p>
      <w:pPr>
        <w:pStyle w:val="Normal"/>
        <w:jc w:val="both"/>
        <w:rPr>
          <w:lang w:val="en-US"/>
        </w:rPr>
      </w:pPr>
      <w:r>
        <w:rPr>
          <w:lang w:val="en-US"/>
        </w:rPr>
      </w:r>
    </w:p>
    <w:p>
      <w:pPr>
        <w:pStyle w:val="Normal"/>
        <w:jc w:val="both"/>
        <w:rPr>
          <w:lang w:val="en-US"/>
        </w:rPr>
      </w:pPr>
      <w:r>
        <w:rPr>
          <w:lang w:val="en-US"/>
        </w:rPr>
        <w:t>TABLE1</w:t>
      </w:r>
    </w:p>
    <w:tbl>
      <w:tblPr>
        <w:tblW w:w="9633" w:type="dxa"/>
        <w:jc w:val="left"/>
        <w:tblInd w:w="-5" w:type="dxa"/>
        <w:tblCellMar>
          <w:top w:w="0" w:type="dxa"/>
          <w:left w:w="108" w:type="dxa"/>
          <w:bottom w:w="0" w:type="dxa"/>
          <w:right w:w="108" w:type="dxa"/>
        </w:tblCellMar>
        <w:tblLook w:val="04a0" w:noHBand="0" w:noVBand="1" w:firstColumn="1" w:lastRow="0" w:lastColumn="0" w:firstRow="1"/>
      </w:tblPr>
      <w:tblGrid>
        <w:gridCol w:w="2694"/>
        <w:gridCol w:w="2444"/>
        <w:gridCol w:w="1769"/>
        <w:gridCol w:w="1282"/>
        <w:gridCol w:w="1444"/>
      </w:tblGrid>
      <w:tr>
        <w:trPr>
          <w:trHeight w:val="288" w:hRule="atLeast"/>
        </w:trPr>
        <w:tc>
          <w:tcPr>
            <w:tcW w:w="26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Parameters</w:t>
            </w:r>
          </w:p>
        </w:tc>
        <w:tc>
          <w:tcPr>
            <w:tcW w:w="244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AtomicSimpleCPU</w:t>
            </w:r>
          </w:p>
        </w:tc>
        <w:tc>
          <w:tcPr>
            <w:tcW w:w="1769"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TimingSimpleCPU</w:t>
            </w:r>
          </w:p>
        </w:tc>
        <w:tc>
          <w:tcPr>
            <w:tcW w:w="1282"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MinorCPU</w:t>
            </w:r>
          </w:p>
        </w:tc>
        <w:tc>
          <w:tcPr>
            <w:tcW w:w="144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DeriveO3CPU</w:t>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sim_ticks</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3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system.cpu.numCycles</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system.cpu.cpi</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system.cpu.committedInsts</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2694"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system.cpu.fetch.Insts</w:t>
            </w:r>
          </w:p>
        </w:tc>
        <w:tc>
          <w:tcPr>
            <w:tcW w:w="2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69"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82"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44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bl>
    <w:p>
      <w:pPr>
        <w:pStyle w:val="Normal"/>
        <w:ind w:left="360" w:hanging="0"/>
        <w:jc w:val="both"/>
        <w:rPr>
          <w:lang w:val="en-US"/>
        </w:rPr>
      </w:pPr>
      <w:r>
        <w:rPr>
          <w:lang w:val="en-US"/>
        </w:rPr>
      </w:r>
    </w:p>
    <w:p>
      <w:pPr>
        <w:pStyle w:val="Normal"/>
        <w:ind w:left="360" w:hanging="0"/>
        <w:jc w:val="both"/>
        <w:rPr>
          <w:b/>
          <w:b/>
          <w:bCs/>
          <w:lang w:val="en-US"/>
        </w:rPr>
      </w:pPr>
      <w:r>
        <w:rPr>
          <w:b/>
          <w:bCs/>
          <w:lang w:val="en-US"/>
        </w:rPr>
        <w:t>NOTE: When not available compute the CPI using the formula:</w:t>
      </w:r>
    </w:p>
    <w:p>
      <w:pPr>
        <w:pStyle w:val="Normal"/>
        <w:ind w:left="360" w:hanging="0"/>
        <w:jc w:val="both"/>
        <w:rPr>
          <w:b/>
          <w:b/>
          <w:bCs/>
          <w:lang w:val="en-US"/>
        </w:rPr>
      </w:pPr>
      <w:r>
        <w:rPr>
          <w:b/>
          <w:bCs/>
          <w:lang w:val="en-US"/>
        </w:rPr>
      </w:r>
    </w:p>
    <w:p>
      <w:pPr>
        <w:pStyle w:val="Normal"/>
        <w:ind w:left="360" w:hanging="0"/>
        <w:jc w:val="both"/>
        <w:rPr>
          <w:b/>
          <w:b/>
          <w:bCs/>
          <w:sz w:val="28"/>
          <w:szCs w:val="28"/>
          <w:lang w:val="en-US"/>
        </w:rPr>
      </w:pPr>
      <w:r>
        <w:rPr/>
      </w:r>
      <m:oMath xmlns:m="http://schemas.openxmlformats.org/officeDocument/2006/math">
        <m:f>
          <m:num>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numCycles</m:t>
            </m:r>
          </m:num>
          <m:den>
            <m:r>
              <w:rPr>
                <w:rFonts w:ascii="Cambria Math" w:hAnsi="Cambria Math"/>
              </w:rPr>
              <m:t xml:space="preserve">system</m:t>
            </m:r>
            <m:r>
              <w:rPr>
                <w:rFonts w:ascii="Cambria Math" w:hAnsi="Cambria Math"/>
              </w:rPr>
              <m:t xml:space="preserve">.</m:t>
            </m:r>
            <m:r>
              <w:rPr>
                <w:rFonts w:ascii="Cambria Math" w:hAnsi="Cambria Math"/>
              </w:rPr>
              <m:t xml:space="preserve">cpu</m:t>
            </m:r>
            <m:r>
              <w:rPr>
                <w:rFonts w:ascii="Cambria Math" w:hAnsi="Cambria Math"/>
              </w:rPr>
              <m:t xml:space="preserve">.</m:t>
            </m:r>
            <m:r>
              <w:rPr>
                <w:rFonts w:ascii="Cambria Math" w:hAnsi="Cambria Math"/>
              </w:rPr>
              <m:t xml:space="preserve">committedInsts</m:t>
            </m:r>
          </m:den>
        </m:f>
      </m:oMath>
    </w:p>
    <w:p>
      <w:pPr>
        <w:pStyle w:val="Normal"/>
        <w:ind w:left="360" w:hanging="0"/>
        <w:jc w:val="both"/>
        <w:rPr>
          <w:lang w:val="en-US"/>
        </w:rPr>
      </w:pPr>
      <w:r>
        <w:rPr>
          <w:lang w:val="en-US"/>
        </w:rPr>
      </w:r>
    </w:p>
    <w:p>
      <w:pPr>
        <w:pStyle w:val="Normal"/>
        <w:numPr>
          <w:ilvl w:val="0"/>
          <w:numId w:val="3"/>
        </w:numPr>
        <w:jc w:val="both"/>
        <w:rPr>
          <w:lang w:val="en-US"/>
        </w:rPr>
      </w:pPr>
      <w:r>
        <w:rPr>
          <w:lang w:val="en-US"/>
        </w:rPr>
        <w:t xml:space="preserve">Let’s now switch to a slightly more complex benchmark: the computation of a Fast Fourier Transform. The program is in the </w:t>
      </w:r>
      <w:r>
        <w:rPr>
          <w:rFonts w:cs="Courier New" w:ascii="Courier New" w:hAnsi="Courier New"/>
          <w:i/>
          <w:iCs/>
          <w:lang w:val="en-US"/>
        </w:rPr>
        <w:t>benchmarks/fft</w:t>
      </w:r>
      <w:r>
        <w:rPr>
          <w:lang w:val="en-US"/>
        </w:rPr>
        <w:t xml:space="preserve"> subdirectory and can be compiled using the MakeFile with the commands </w:t>
      </w:r>
      <w:r>
        <w:rPr>
          <w:rFonts w:cs="Courier New" w:ascii="Courier New" w:hAnsi="Courier New"/>
          <w:lang w:val="en-US"/>
        </w:rPr>
        <w:t>make clean</w:t>
      </w:r>
      <w:r>
        <w:rPr>
          <w:lang w:val="en-US"/>
        </w:rPr>
        <w:t xml:space="preserve"> and then </w:t>
      </w:r>
      <w:r>
        <w:rPr>
          <w:rFonts w:cs="Courier New" w:ascii="Courier New" w:hAnsi="Courier New"/>
          <w:lang w:val="en-US"/>
        </w:rPr>
        <w:t>make</w:t>
      </w:r>
      <w:r>
        <w:rPr>
          <w:lang w:val="en-US"/>
        </w:rPr>
        <w:t xml:space="preserve"> that will produce as output the </w:t>
      </w:r>
      <w:r>
        <w:rPr>
          <w:rFonts w:cs="Courier New" w:ascii="Courier New" w:hAnsi="Courier New"/>
          <w:lang w:val="en-US"/>
        </w:rPr>
        <w:t>fft</w:t>
      </w:r>
      <w:r>
        <w:rPr>
          <w:lang w:val="en-US"/>
        </w:rPr>
        <w:t xml:space="preserve"> executable file.</w:t>
      </w:r>
    </w:p>
    <w:p>
      <w:pPr>
        <w:pStyle w:val="Normal"/>
        <w:ind w:left="360" w:hanging="0"/>
        <w:jc w:val="both"/>
        <w:rPr>
          <w:lang w:val="en-US"/>
        </w:rPr>
      </w:pPr>
      <w:r>
        <w:rPr>
          <w:lang w:val="en-US"/>
        </w:rPr>
      </w:r>
    </w:p>
    <w:p>
      <w:pPr>
        <w:pStyle w:val="Normal"/>
        <w:ind w:left="360" w:hanging="0"/>
        <w:jc w:val="both"/>
        <w:rPr>
          <w:lang w:val="en-US"/>
        </w:rPr>
      </w:pPr>
      <w:r>
        <w:rPr>
          <w:lang w:val="en-US"/>
        </w:rPr>
        <w:t xml:space="preserve">Simulate the program using the gem5 CPU models seen before and collect the following information (when available!) filling TABLE 2: </w:t>
      </w:r>
    </w:p>
    <w:p>
      <w:pPr>
        <w:pStyle w:val="Normal"/>
        <w:numPr>
          <w:ilvl w:val="0"/>
          <w:numId w:val="2"/>
        </w:numPr>
        <w:jc w:val="both"/>
        <w:rPr>
          <w:rFonts w:ascii="Courier New" w:hAnsi="Courier New" w:cs="Courier New"/>
          <w:lang w:val="en-US"/>
        </w:rPr>
      </w:pPr>
      <w:r>
        <w:rPr>
          <w:rFonts w:cs="Courier New" w:ascii="Courier New" w:hAnsi="Courier New"/>
          <w:lang w:val="en-US"/>
        </w:rPr>
        <w:t xml:space="preserve">sim_ticks </w:t>
      </w:r>
      <w:r>
        <w:rPr>
          <w:rFonts w:cs="Times New Roman" w:ascii="Times New Roman" w:hAnsi="Times New Roman"/>
          <w:lang w:val="en-US"/>
        </w:rPr>
        <w:t>(Number of ticks simulated)</w:t>
      </w:r>
    </w:p>
    <w:p>
      <w:pPr>
        <w:pStyle w:val="Normal"/>
        <w:numPr>
          <w:ilvl w:val="0"/>
          <w:numId w:val="2"/>
        </w:numPr>
        <w:jc w:val="both"/>
        <w:rPr>
          <w:lang w:val="en-US"/>
        </w:rPr>
      </w:pPr>
      <w:r>
        <w:rPr>
          <w:rFonts w:cs="Courier New" w:ascii="Courier New" w:hAnsi="Courier New"/>
          <w:lang w:val="en-US"/>
        </w:rPr>
        <w:t>sim_insts</w:t>
      </w:r>
      <w:r>
        <w:rPr>
          <w:lang w:val="en-US"/>
        </w:rPr>
        <w:t xml:space="preserve">  (Number of instructions simulated) </w:t>
      </w:r>
    </w:p>
    <w:p>
      <w:pPr>
        <w:pStyle w:val="Normal"/>
        <w:numPr>
          <w:ilvl w:val="0"/>
          <w:numId w:val="2"/>
        </w:numPr>
        <w:jc w:val="both"/>
        <w:rPr>
          <w:lang w:val="en-US"/>
        </w:rPr>
      </w:pPr>
      <w:r>
        <w:rPr>
          <w:rFonts w:cs="Courier New" w:ascii="Courier New" w:hAnsi="Courier New"/>
          <w:lang w:val="en-US"/>
        </w:rPr>
        <w:t>system.cpu.numCycles</w:t>
      </w:r>
      <w:r>
        <w:rPr>
          <w:lang w:val="en-US"/>
        </w:rPr>
        <w:t xml:space="preserve"> (Number of CPU Clock Cycles)</w:t>
      </w:r>
    </w:p>
    <w:p>
      <w:pPr>
        <w:pStyle w:val="Normal"/>
        <w:numPr>
          <w:ilvl w:val="0"/>
          <w:numId w:val="2"/>
        </w:numPr>
        <w:jc w:val="both"/>
        <w:rPr>
          <w:lang w:val="en-US"/>
        </w:rPr>
      </w:pPr>
      <w:r>
        <w:rPr>
          <w:rFonts w:cs="Courier New" w:ascii="Courier New" w:hAnsi="Courier New"/>
          <w:lang w:val="en-US"/>
        </w:rPr>
        <w:t>system.cpu.cpi</w:t>
      </w:r>
      <w:r>
        <w:rPr>
          <w:lang w:val="en-US"/>
        </w:rPr>
        <w:t xml:space="preserve"> (Clock Cycles per Instruction)</w:t>
        <w:tab/>
      </w:r>
    </w:p>
    <w:p>
      <w:pPr>
        <w:pStyle w:val="Normal"/>
        <w:numPr>
          <w:ilvl w:val="0"/>
          <w:numId w:val="2"/>
        </w:numPr>
        <w:jc w:val="both"/>
        <w:rPr>
          <w:lang w:val="en-US"/>
        </w:rPr>
      </w:pPr>
      <w:r>
        <w:rPr>
          <w:rFonts w:cs="Courier New" w:ascii="Courier New" w:hAnsi="Courier New"/>
          <w:lang w:val="en-US"/>
        </w:rPr>
        <w:t>system.cpu.committedInsts</w:t>
      </w:r>
      <w:r>
        <w:rPr>
          <w:lang w:val="en-US"/>
        </w:rPr>
        <w:t xml:space="preserve"> (Number of instructions committed)</w:t>
      </w:r>
    </w:p>
    <w:p>
      <w:pPr>
        <w:pStyle w:val="Normal"/>
        <w:numPr>
          <w:ilvl w:val="0"/>
          <w:numId w:val="2"/>
        </w:numPr>
        <w:jc w:val="both"/>
        <w:rPr>
          <w:lang w:val="en-US"/>
        </w:rPr>
      </w:pPr>
      <w:r>
        <w:rPr>
          <w:rFonts w:cs="Courier New" w:ascii="Courier New" w:hAnsi="Courier New"/>
          <w:lang w:val="en-US"/>
        </w:rPr>
        <w:t>host_seconds</w:t>
      </w:r>
      <w:r>
        <w:rPr>
          <w:lang w:val="en-US"/>
        </w:rPr>
        <w:t xml:space="preserve">  (Host time in seconds)</w:t>
      </w:r>
    </w:p>
    <w:p>
      <w:pPr>
        <w:pStyle w:val="Normal"/>
        <w:numPr>
          <w:ilvl w:val="0"/>
          <w:numId w:val="2"/>
        </w:numPr>
        <w:jc w:val="both"/>
        <w:rPr>
          <w:lang w:val="en-US"/>
        </w:rPr>
      </w:pPr>
      <w:r>
        <w:rPr>
          <w:rFonts w:cs="Courier New" w:ascii="Courier New" w:hAnsi="Courier New"/>
          <w:lang w:val="en-US"/>
        </w:rPr>
        <w:t>system.cpu.fetch.Insts</w:t>
      </w:r>
      <w:r>
        <w:rPr>
          <w:lang w:val="en-US"/>
        </w:rPr>
        <w:t xml:space="preserve"> (Number of instructions Fetch Unit has encountered)</w:t>
      </w:r>
    </w:p>
    <w:p>
      <w:pPr>
        <w:pStyle w:val="Normal"/>
        <w:numPr>
          <w:ilvl w:val="0"/>
          <w:numId w:val="2"/>
        </w:numPr>
        <w:rPr>
          <w:lang w:val="en-US"/>
        </w:rPr>
      </w:pPr>
      <w:r>
        <w:rPr>
          <w:lang w:val="en-US"/>
        </w:rPr>
        <w:t>Prediction ratio for Conditional Branches: s</w:t>
      </w:r>
      <w:r>
        <w:rPr>
          <w:rFonts w:cs="Courier New" w:ascii="Courier New" w:hAnsi="Courier New"/>
          <w:lang w:val="en-US"/>
        </w:rPr>
        <w:t>ystem.cpu.branchPred.condIncorrect</w:t>
      </w:r>
      <w:r>
        <w:rPr>
          <w:lang w:val="en-US"/>
        </w:rPr>
        <w:t xml:space="preserve"> / </w:t>
      </w:r>
      <w:r>
        <w:rPr>
          <w:rFonts w:cs="Courier New" w:ascii="Courier New" w:hAnsi="Courier New"/>
          <w:lang w:val="en-US"/>
        </w:rPr>
        <w:t>system.cpu.branchPred.condPredicted</w:t>
      </w:r>
    </w:p>
    <w:p>
      <w:pPr>
        <w:pStyle w:val="Normal"/>
        <w:numPr>
          <w:ilvl w:val="0"/>
          <w:numId w:val="2"/>
        </w:numPr>
        <w:jc w:val="both"/>
        <w:rPr>
          <w:lang w:val="en-US"/>
        </w:rPr>
      </w:pPr>
      <w:r>
        <w:rPr>
          <w:rFonts w:cs="Courier New" w:ascii="Courier New" w:hAnsi="Courier New"/>
          <w:lang w:val="en-US"/>
        </w:rPr>
        <w:t>system.cpu.branchPred.BTBHits</w:t>
      </w:r>
      <w:r>
        <w:rPr>
          <w:lang w:val="en-US"/>
        </w:rPr>
        <w:t xml:space="preserve">  (Number of BTB hits)</w:t>
      </w:r>
      <w:ins w:id="48" w:author="Unknown Author" w:date="2020-11-12T12:38:12Z">
        <w:r>
          <w:rPr>
            <w:lang w:val="en-US"/>
          </w:rPr>
          <w:t xml:space="preserve"> </w:t>
        </w:r>
      </w:ins>
      <w:ins w:id="49" w:author="Unknown Author" w:date="2020-11-12T12:38:12Z">
        <w:r>
          <w:rPr>
            <w:lang w:val="en-US"/>
          </w:rPr>
          <w:t>(Branch Target Buffer)</w:t>
        </w:r>
      </w:ins>
    </w:p>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TABLE2: </w:t>
      </w:r>
    </w:p>
    <w:tbl>
      <w:tblPr>
        <w:tblW w:w="9633" w:type="dxa"/>
        <w:jc w:val="left"/>
        <w:tblInd w:w="-5" w:type="dxa"/>
        <w:tblCellMar>
          <w:top w:w="0" w:type="dxa"/>
          <w:left w:w="108" w:type="dxa"/>
          <w:bottom w:w="0" w:type="dxa"/>
          <w:right w:w="108" w:type="dxa"/>
        </w:tblCellMar>
        <w:tblLook w:val="04a0" w:noHBand="0" w:noVBand="1" w:firstColumn="1" w:lastRow="0" w:lastColumn="0" w:firstRow="1"/>
      </w:tblPr>
      <w:tblGrid>
        <w:gridCol w:w="3119"/>
        <w:gridCol w:w="2160"/>
        <w:gridCol w:w="1714"/>
        <w:gridCol w:w="1243"/>
        <w:gridCol w:w="1397"/>
      </w:tblGrid>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Parameters</w:t>
            </w:r>
          </w:p>
        </w:tc>
        <w:tc>
          <w:tcPr>
            <w:tcW w:w="216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AtomicSimpleCPU</w:t>
            </w:r>
          </w:p>
        </w:tc>
        <w:tc>
          <w:tcPr>
            <w:tcW w:w="1714"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TimingSimpleCPU</w:t>
            </w:r>
          </w:p>
        </w:tc>
        <w:tc>
          <w:tcPr>
            <w:tcW w:w="1243"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MinorCPU</w:t>
            </w:r>
          </w:p>
        </w:tc>
        <w:tc>
          <w:tcPr>
            <w:tcW w:w="1397"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20"/>
                <w:szCs w:val="20"/>
                <w:lang w:val="en-US" w:eastAsia="en-US" w:bidi="ar-SA"/>
              </w:rPr>
            </w:pPr>
            <w:r>
              <w:rPr>
                <w:rFonts w:eastAsia="Times New Roman" w:cs="Calibri" w:ascii="Calibri" w:hAnsi="Calibri"/>
                <w:color w:val="000000"/>
                <w:sz w:val="20"/>
                <w:szCs w:val="20"/>
                <w:lang w:val="en-US" w:eastAsia="en-US" w:bidi="ar-SA"/>
              </w:rPr>
              <w:t>DeriveO3CPU</w:t>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sim_ticks</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sim_insts</w:t>
            </w:r>
            <w:r>
              <w:rPr>
                <w:sz w:val="16"/>
                <w:szCs w:val="16"/>
                <w:lang w:val="en-US"/>
              </w:rPr>
              <w:t xml:space="preserve">  </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system.cpu.numCycles</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system.cpu.cpi</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system.cpu.committedInsts</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host_seconds</w:t>
            </w:r>
            <w:r>
              <w:rPr>
                <w:sz w:val="16"/>
                <w:szCs w:val="16"/>
                <w:lang w:val="en-US"/>
              </w:rPr>
              <w:t xml:space="preserve">  </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eastAsia="Times New Roman" w:cs="Calibri"/>
                <w:color w:val="000000"/>
                <w:sz w:val="16"/>
                <w:szCs w:val="16"/>
                <w:lang w:val="en-US" w:eastAsia="en-US" w:bidi="ar-SA"/>
              </w:rPr>
            </w:pPr>
            <w:r>
              <w:rPr>
                <w:rFonts w:cs="Courier New" w:ascii="Courier New" w:hAnsi="Courier New"/>
                <w:sz w:val="16"/>
                <w:szCs w:val="16"/>
                <w:lang w:val="en-US"/>
              </w:rPr>
              <w:t>system.cpu.fetch.Insts</w:t>
            </w:r>
          </w:p>
        </w:tc>
        <w:tc>
          <w:tcPr>
            <w:tcW w:w="2160"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ourier New" w:hAnsi="Courier New" w:cs="Courier New"/>
                <w:sz w:val="16"/>
                <w:szCs w:val="16"/>
                <w:lang w:val="en-US"/>
              </w:rPr>
            </w:pPr>
            <w:r>
              <w:rPr>
                <w:rFonts w:cs="Courier New" w:ascii="Courier New" w:hAnsi="Courier New"/>
                <w:sz w:val="16"/>
                <w:szCs w:val="16"/>
                <w:lang w:val="en-US"/>
              </w:rPr>
              <w:t>Pred. ratio Cond. Branches</w:t>
            </w:r>
          </w:p>
        </w:tc>
        <w:tc>
          <w:tcPr>
            <w:tcW w:w="216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r>
        <w:trPr>
          <w:trHeight w:val="288" w:hRule="atLeast"/>
        </w:trPr>
        <w:tc>
          <w:tcPr>
            <w:tcW w:w="311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ourier New" w:hAnsi="Courier New" w:cs="Courier New"/>
                <w:sz w:val="16"/>
                <w:szCs w:val="16"/>
                <w:lang w:val="en-US"/>
              </w:rPr>
            </w:pPr>
            <w:r>
              <w:rPr>
                <w:rFonts w:cs="Courier New" w:ascii="Courier New" w:hAnsi="Courier New"/>
                <w:sz w:val="16"/>
                <w:szCs w:val="16"/>
                <w:lang w:val="en-US"/>
              </w:rPr>
              <w:t>system.cpu.branchPred.BTBHits</w:t>
            </w:r>
          </w:p>
        </w:tc>
        <w:tc>
          <w:tcPr>
            <w:tcW w:w="2160"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714"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243"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c>
          <w:tcPr>
            <w:tcW w:w="1397" w:type="dxa"/>
            <w:tcBorders>
              <w:top w:val="single" w:sz="4" w:space="0" w:color="000000"/>
              <w:bottom w:val="single" w:sz="4" w:space="0" w:color="000000"/>
              <w:right w:val="single" w:sz="4" w:space="0" w:color="000000"/>
            </w:tcBorders>
            <w:shd w:color="auto" w:fill="auto" w:val="clear"/>
            <w:vAlign w:val="bottom"/>
          </w:tcPr>
          <w:p>
            <w:pPr>
              <w:pStyle w:val="Normal"/>
              <w:jc w:val="right"/>
              <w:rPr>
                <w:rFonts w:ascii="Calibri" w:hAnsi="Calibri" w:eastAsia="Times New Roman" w:cs="Calibri"/>
                <w:color w:val="000000"/>
                <w:sz w:val="22"/>
                <w:szCs w:val="22"/>
                <w:lang w:val="en-US" w:eastAsia="en-US" w:bidi="ar-SA"/>
              </w:rPr>
            </w:pPr>
            <w:r>
              <w:rPr>
                <w:rFonts w:eastAsia="Times New Roman" w:cs="Calibri" w:ascii="Calibri" w:hAnsi="Calibri"/>
                <w:color w:val="000000"/>
                <w:sz w:val="22"/>
                <w:szCs w:val="22"/>
                <w:lang w:val="en-US" w:eastAsia="en-US" w:bidi="ar-SA"/>
              </w:rPr>
            </w:r>
          </w:p>
        </w:tc>
      </w:tr>
    </w:tbl>
    <w:p>
      <w:pPr>
        <w:pStyle w:val="Normal"/>
        <w:jc w:val="both"/>
        <w:rPr>
          <w:lang w:val="en-US"/>
        </w:rPr>
      </w:pPr>
      <w:r>
        <w:rPr>
          <w:lang w:val="en-US"/>
        </w:rPr>
      </w:r>
    </w:p>
    <w:p>
      <w:pPr>
        <w:pStyle w:val="Normal"/>
        <w:jc w:val="both"/>
        <w:rPr>
          <w:lang w:val="en-US"/>
        </w:rPr>
      </w:pPr>
      <w:r>
        <w:rPr>
          <w:lang w:val="en-US"/>
        </w:rPr>
      </w:r>
    </w:p>
    <w:p>
      <w:pPr>
        <w:pStyle w:val="Normal"/>
        <w:jc w:val="both"/>
        <w:rPr>
          <w:lang w:val="en-US"/>
        </w:rPr>
      </w:pPr>
      <w:r>
        <w:rPr>
          <w:lang w:val="en-US"/>
        </w:rPr>
      </w:r>
    </w:p>
    <w:p>
      <w:pPr>
        <w:pStyle w:val="ListParagraph"/>
        <w:numPr>
          <w:ilvl w:val="0"/>
          <w:numId w:val="3"/>
        </w:numPr>
        <w:jc w:val="both"/>
        <w:rPr/>
      </w:pPr>
      <w:r>
        <w:rPr/>
        <w:t>Compare Table 1 and 2. Why the instructions encountered by the Fetch Unit differ from the instruction committed?</w:t>
      </w:r>
    </w:p>
    <w:p>
      <w:pPr>
        <w:pStyle w:val="ListParagraph"/>
        <w:ind w:left="360" w:hanging="0"/>
        <w:jc w:val="both"/>
        <w:rPr/>
      </w:pPr>
      <w:r>
        <w:rPr/>
      </w:r>
    </w:p>
    <w:p>
      <w:pPr>
        <w:pStyle w:val="ListParagraph"/>
        <w:ind w:left="360" w:hanging="0"/>
        <w:jc w:val="both"/>
        <w:rPr/>
      </w:pPr>
      <w:r>
        <w:rPr>
          <w:highlight w:val="yellow"/>
        </w:rPr>
        <w:t>Your Answer</w:t>
      </w:r>
      <w:r>
        <w:rPr/>
        <w:t>:</w:t>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r>
    </w:p>
    <w:p>
      <w:pPr>
        <w:pStyle w:val="ListParagraph"/>
        <w:ind w:left="360" w:hanging="0"/>
        <w:jc w:val="both"/>
        <w:rPr/>
      </w:pPr>
      <w:r>
        <w:rPr>
          <w:b/>
          <w:bCs/>
        </w:rPr>
        <w:t xml:space="preserve">HINTS: </w:t>
      </w:r>
      <w:r>
        <w:rPr/>
        <w:t xml:space="preserve">If you are thinking to use a bash script to automatically run and gather the statistics from the simulations, you might encounter some troubles since the commands listed above are actually aliases of more complex commands (see the </w:t>
      </w:r>
      <w:r>
        <w:rPr>
          <w:rFonts w:cs="Courier New" w:ascii="Courier New" w:hAnsi="Courier New"/>
        </w:rPr>
        <w:t>start.sh</w:t>
      </w:r>
      <w:r>
        <w:rPr/>
        <w:t xml:space="preserve"> for details). To have the different aliases visible from a bash script, put the following commands at the top of your script:</w:t>
      </w:r>
    </w:p>
    <w:p>
      <w:pPr>
        <w:pStyle w:val="ListParagraph"/>
        <w:ind w:left="360" w:hanging="0"/>
        <w:jc w:val="both"/>
        <w:rPr/>
      </w:pPr>
      <w:r>
        <w:rPr/>
        <mc:AlternateContent>
          <mc:Choice Requires="wps">
            <w:drawing>
              <wp:anchor behindDoc="0" distT="45720" distB="45720" distL="114300" distR="114300" simplePos="0" locked="0" layoutInCell="1" allowOverlap="1" relativeHeight="3" wp14:anchorId="7C95F309">
                <wp:simplePos x="0" y="0"/>
                <wp:positionH relativeFrom="column">
                  <wp:posOffset>201930</wp:posOffset>
                </wp:positionH>
                <wp:positionV relativeFrom="paragraph">
                  <wp:posOffset>322580</wp:posOffset>
                </wp:positionV>
                <wp:extent cx="5857875" cy="953770"/>
                <wp:effectExtent l="0" t="0" r="10795" b="19050"/>
                <wp:wrapSquare wrapText="bothSides"/>
                <wp:docPr id="3" name="Casella di testo 2"/>
                <a:graphic xmlns:a="http://schemas.openxmlformats.org/drawingml/2006/main">
                  <a:graphicData uri="http://schemas.microsoft.com/office/word/2010/wordprocessingShape">
                    <wps:wsp>
                      <wps:cNvSpPr/>
                      <wps:spPr>
                        <a:xfrm>
                          <a:off x="0" y="0"/>
                          <a:ext cx="5857200" cy="953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Courier New" w:hAnsi="Courier New" w:cs="Courier New"/>
                                <w:sz w:val="20"/>
                                <w:szCs w:val="20"/>
                                <w:lang w:val="en-US"/>
                              </w:rPr>
                            </w:pPr>
                            <w:r>
                              <w:rPr>
                                <w:rFonts w:cs="Courier New" w:ascii="Courier New" w:hAnsi="Courier New"/>
                                <w:color w:val="000000"/>
                                <w:sz w:val="20"/>
                                <w:szCs w:val="20"/>
                                <w:lang w:val="en-US"/>
                              </w:rPr>
                              <w:t>#!/bin/bash</w:t>
                            </w:r>
                          </w:p>
                          <w:p>
                            <w:pPr>
                              <w:pStyle w:val="FrameContents"/>
                              <w:rPr>
                                <w:rFonts w:ascii="Courier New" w:hAnsi="Courier New" w:cs="Courier New"/>
                                <w:sz w:val="20"/>
                                <w:szCs w:val="20"/>
                                <w:lang w:val="en-US"/>
                              </w:rPr>
                            </w:pPr>
                            <w:r>
                              <w:rPr>
                                <w:rFonts w:cs="Courier New" w:ascii="Courier New" w:hAnsi="Courier New"/>
                                <w:color w:val="000000"/>
                                <w:sz w:val="20"/>
                                <w:szCs w:val="20"/>
                                <w:lang w:val="en-US"/>
                              </w:rPr>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shopt -s expand_aliases</w:t>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source start.sh</w:t>
                              <w:tab/>
                              <w:t xml:space="preserve">      # or start_vbox.sh</w:t>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 Here starts your own script…</w:t>
                            </w:r>
                          </w:p>
                        </w:txbxContent>
                      </wps:txbx>
                      <wps:bodyPr>
                        <a:noAutofit/>
                      </wps:bodyPr>
                    </wps:wsp>
                  </a:graphicData>
                </a:graphic>
              </wp:anchor>
            </w:drawing>
          </mc:Choice>
          <mc:Fallback>
            <w:pict>
              <v:rect id="shape_0" ID="Casella di testo 2" fillcolor="white" stroked="t" style="position:absolute;margin-left:15.9pt;margin-top:25.4pt;width:461.15pt;height:75pt" wp14:anchorId="7C95F309">
                <w10:wrap type="square"/>
                <v:fill o:detectmouseclick="t" type="solid" color2="black"/>
                <v:stroke color="black" weight="9360" joinstyle="miter" endcap="flat"/>
                <v:textbox>
                  <w:txbxContent>
                    <w:p>
                      <w:pPr>
                        <w:pStyle w:val="FrameContents"/>
                        <w:rPr>
                          <w:rFonts w:ascii="Courier New" w:hAnsi="Courier New" w:cs="Courier New"/>
                          <w:sz w:val="20"/>
                          <w:szCs w:val="20"/>
                          <w:lang w:val="en-US"/>
                        </w:rPr>
                      </w:pPr>
                      <w:r>
                        <w:rPr>
                          <w:rFonts w:cs="Courier New" w:ascii="Courier New" w:hAnsi="Courier New"/>
                          <w:color w:val="000000"/>
                          <w:sz w:val="20"/>
                          <w:szCs w:val="20"/>
                          <w:lang w:val="en-US"/>
                        </w:rPr>
                        <w:t>#!/bin/bash</w:t>
                      </w:r>
                    </w:p>
                    <w:p>
                      <w:pPr>
                        <w:pStyle w:val="FrameContents"/>
                        <w:rPr>
                          <w:rFonts w:ascii="Courier New" w:hAnsi="Courier New" w:cs="Courier New"/>
                          <w:sz w:val="20"/>
                          <w:szCs w:val="20"/>
                          <w:lang w:val="en-US"/>
                        </w:rPr>
                      </w:pPr>
                      <w:r>
                        <w:rPr>
                          <w:rFonts w:cs="Courier New" w:ascii="Courier New" w:hAnsi="Courier New"/>
                          <w:color w:val="000000"/>
                          <w:sz w:val="20"/>
                          <w:szCs w:val="20"/>
                          <w:lang w:val="en-US"/>
                        </w:rPr>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shopt -s expand_aliases</w:t>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source start.sh</w:t>
                        <w:tab/>
                        <w:t xml:space="preserve">      # or start_vbox.sh</w:t>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r>
                    </w:p>
                    <w:p>
                      <w:pPr>
                        <w:pStyle w:val="FrameContents"/>
                        <w:rPr>
                          <w:rFonts w:ascii="Courier New" w:hAnsi="Courier New" w:cs="Courier New"/>
                          <w:sz w:val="20"/>
                          <w:szCs w:val="20"/>
                          <w:lang w:val="en-GB"/>
                        </w:rPr>
                      </w:pPr>
                      <w:r>
                        <w:rPr>
                          <w:rFonts w:cs="Courier New" w:ascii="Courier New" w:hAnsi="Courier New"/>
                          <w:color w:val="000000"/>
                          <w:sz w:val="20"/>
                          <w:szCs w:val="20"/>
                          <w:lang w:val="en-GB"/>
                        </w:rPr>
                        <w:t># Here starts your own script…</w:t>
                      </w:r>
                    </w:p>
                  </w:txbxContent>
                </v:textbox>
              </v:rect>
            </w:pict>
          </mc:Fallback>
        </mc:AlternateContent>
      </w:r>
    </w:p>
    <w:p>
      <w:pPr>
        <w:pStyle w:val="ListParagraph"/>
        <w:ind w:left="360" w:hanging="0"/>
        <w:jc w:val="both"/>
        <w:rPr/>
      </w:pPr>
      <w:r>
        <w:rPr/>
      </w:r>
    </w:p>
    <w:p>
      <w:pPr>
        <w:pStyle w:val="ListParagraph"/>
        <w:ind w:left="360" w:hanging="0"/>
        <w:jc w:val="both"/>
        <w:rPr/>
      </w:pPr>
      <w:r>
        <w:rPr>
          <w:b/>
          <w:bCs/>
        </w:rPr>
        <w:t>Instructions for importing the VBox VM</w:t>
      </w:r>
    </w:p>
    <w:p>
      <w:pPr>
        <w:pStyle w:val="ListParagraph"/>
        <w:ind w:left="360" w:hanging="0"/>
        <w:jc w:val="both"/>
        <w:rPr/>
      </w:pPr>
      <w:r>
        <w:rPr/>
      </w:r>
    </w:p>
    <w:p>
      <w:pPr>
        <w:pStyle w:val="ListParagraph"/>
        <w:numPr>
          <w:ilvl w:val="0"/>
          <w:numId w:val="8"/>
        </w:numPr>
        <w:spacing w:lineRule="auto" w:line="252" w:before="0" w:after="160"/>
        <w:contextualSpacing/>
        <w:rPr>
          <w:sz w:val="22"/>
        </w:rPr>
      </w:pPr>
      <w:r>
        <w:rPr/>
        <w:t>Import the virtual machine in VirtualBox (</w:t>
      </w:r>
      <w:hyperlink r:id="rId3">
        <w:r>
          <w:rPr>
            <w:rStyle w:val="InternetLink"/>
          </w:rPr>
          <w:t>https://docs.oracle.com/cd/E26217_01/E26796/html/qs-import-vm.html</w:t>
        </w:r>
      </w:hyperlink>
      <w:r>
        <w:rPr/>
        <w:t>)</w:t>
      </w:r>
    </w:p>
    <w:p>
      <w:pPr>
        <w:pStyle w:val="ListParagraph"/>
        <w:numPr>
          <w:ilvl w:val="0"/>
          <w:numId w:val="9"/>
        </w:numPr>
        <w:spacing w:lineRule="auto" w:line="252" w:before="0" w:after="160"/>
        <w:contextualSpacing/>
        <w:rPr>
          <w:sz w:val="22"/>
        </w:rPr>
      </w:pPr>
      <w:r>
        <w:rPr/>
        <w:t>The virtual machine can be downloaded using the following link:</w:t>
      </w:r>
    </w:p>
    <w:p>
      <w:pPr>
        <w:pStyle w:val="ListParagraph"/>
        <w:numPr>
          <w:ilvl w:val="1"/>
          <w:numId w:val="9"/>
        </w:numPr>
        <w:spacing w:lineRule="auto" w:line="252" w:before="0" w:after="160"/>
        <w:contextualSpacing/>
        <w:rPr>
          <w:sz w:val="22"/>
        </w:rPr>
      </w:pPr>
      <w:hyperlink r:id="rId4">
        <w:r>
          <w:rPr>
            <w:rStyle w:val="InternetLink"/>
          </w:rPr>
          <w:t>https://baltea.polito.it/owncloud/index.php/s/SbJPJb6kQW7mcze</w:t>
        </w:r>
      </w:hyperlink>
    </w:p>
    <w:p>
      <w:pPr>
        <w:pStyle w:val="ListParagraph"/>
        <w:numPr>
          <w:ilvl w:val="0"/>
          <w:numId w:val="9"/>
        </w:numPr>
        <w:spacing w:lineRule="auto" w:line="252" w:before="0" w:after="160"/>
        <w:contextualSpacing/>
        <w:rPr>
          <w:sz w:val="22"/>
          <w:lang w:val="en-GB"/>
        </w:rPr>
      </w:pPr>
      <w:r>
        <w:rPr>
          <w:sz w:val="22"/>
          <w:lang w:val="en-GB"/>
        </w:rPr>
        <w:t>Log in using the following credentials:</w:t>
      </w:r>
    </w:p>
    <w:p>
      <w:pPr>
        <w:pStyle w:val="ListParagraph"/>
        <w:numPr>
          <w:ilvl w:val="1"/>
          <w:numId w:val="9"/>
        </w:numPr>
        <w:spacing w:lineRule="auto" w:line="252" w:before="0" w:after="160"/>
        <w:contextualSpacing/>
        <w:rPr>
          <w:sz w:val="22"/>
          <w:lang w:val="it-IT"/>
        </w:rPr>
      </w:pPr>
      <w:r>
        <w:rPr>
          <w:lang w:val="it-IT"/>
        </w:rPr>
        <w:t>Account: gem5</w:t>
      </w:r>
    </w:p>
    <w:p>
      <w:pPr>
        <w:pStyle w:val="ListParagraph"/>
        <w:numPr>
          <w:ilvl w:val="1"/>
          <w:numId w:val="9"/>
        </w:numPr>
        <w:spacing w:lineRule="auto" w:line="252" w:before="0" w:after="160"/>
        <w:contextualSpacing/>
        <w:rPr>
          <w:lang w:val="it-IT"/>
        </w:rPr>
      </w:pPr>
      <w:r>
        <w:rPr>
          <w:lang w:val="it-IT"/>
        </w:rPr>
        <w:t>Password: gem5</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altName w:val="Helvetica"/>
    <w:charset w:val="01"/>
    <w:family w:val="roman"/>
    <w:pitch w:val="variable"/>
  </w:font>
  <w:font w:name="SFMono-Regular">
    <w:altName w:val="Consolas"/>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CollegamentoInternet" w:customStyle="1">
    <w:name w:val="Collegamento Internet"/>
    <w:qFormat/>
    <w:rPr>
      <w:color w:val="000080"/>
      <w:u w:val="single"/>
    </w:rPr>
  </w:style>
  <w:style w:type="character" w:styleId="Testosorgente" w:customStyle="1">
    <w:name w:val="Testo sorgente"/>
    <w:qFormat/>
    <w:rPr>
      <w:rFonts w:ascii="DejaVu Sans Mono" w:hAnsi="DejaVu Sans Mono" w:eastAsia="WenQuanYi Micro Hei" w:cs="Lohit Hindi;MS Mincho"/>
    </w:rPr>
  </w:style>
  <w:style w:type="character" w:styleId="Caratteredinumerazione" w:customStyle="1">
    <w:name w:val="Carattere di numerazione"/>
    <w:qFormat/>
    <w:rPr/>
  </w:style>
  <w:style w:type="character" w:styleId="Punti" w:customStyle="1">
    <w:name w:val="Punti"/>
    <w:qFormat/>
    <w:rPr>
      <w:rFonts w:ascii="OpenSymbol" w:hAnsi="OpenSymbol" w:eastAsia="OpenSymbol" w:cs="OpenSymbol"/>
    </w:rPr>
  </w:style>
  <w:style w:type="character" w:styleId="PlaceholderText">
    <w:name w:val="Placeholder Text"/>
    <w:basedOn w:val="DefaultParagraphFont"/>
    <w:uiPriority w:val="99"/>
    <w:semiHidden/>
    <w:qFormat/>
    <w:rsid w:val="007219a0"/>
    <w:rPr>
      <w:color w:val="808080"/>
    </w:rPr>
  </w:style>
  <w:style w:type="character" w:styleId="InternetLink">
    <w:name w:val="Hyperlink"/>
    <w:basedOn w:val="DefaultParagraphFont"/>
    <w:uiPriority w:val="99"/>
    <w:semiHidden/>
    <w:unhideWhenUsed/>
    <w:rsid w:val="007a5c1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olo1" w:customStyle="1">
    <w:name w:val="Titolo1"/>
    <w:basedOn w:val="Normal"/>
    <w:next w:val="TextBody"/>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ice" w:customStyle="1">
    <w:name w:val="Indice"/>
    <w:basedOn w:val="Normal"/>
    <w:qFormat/>
    <w:pPr>
      <w:suppressLineNumbers/>
    </w:pPr>
    <w:rPr/>
  </w:style>
  <w:style w:type="paragraph" w:styleId="Predefinito" w:customStyle="1">
    <w:name w:val="Predefinito"/>
    <w:qFormat/>
    <w:pPr>
      <w:widowControl/>
      <w:suppressAutoHyphens w:val="true"/>
      <w:bidi w:val="0"/>
      <w:spacing w:before="0" w:after="0"/>
      <w:jc w:val="left"/>
    </w:pPr>
    <w:rPr>
      <w:rFonts w:ascii="Times New Roman" w:hAnsi="Times New Roman" w:eastAsia="Times New Roman" w:cs="Times New Roman"/>
      <w:color w:val="00000A"/>
      <w:kern w:val="0"/>
      <w:sz w:val="24"/>
      <w:szCs w:val="24"/>
      <w:lang w:val="en-US" w:eastAsia="zh-CN" w:bidi="ar-SA"/>
    </w:rPr>
  </w:style>
  <w:style w:type="paragraph" w:styleId="Contenutotabella" w:customStyle="1">
    <w:name w:val="Contenuto tabella"/>
    <w:basedOn w:val="Predefinito"/>
    <w:qFormat/>
    <w:pPr>
      <w:suppressLineNumbers/>
    </w:pPr>
    <w:rPr/>
  </w:style>
  <w:style w:type="paragraph" w:styleId="Titolotabella" w:customStyle="1">
    <w:name w:val="Titolo tabella"/>
    <w:basedOn w:val="Contenutotabella"/>
    <w:qFormat/>
    <w:pPr>
      <w:jc w:val="center"/>
    </w:pPr>
    <w:rPr>
      <w:b/>
      <w:bCs/>
    </w:rPr>
  </w:style>
  <w:style w:type="paragraph" w:styleId="ListParagraph">
    <w:name w:val="List Paragraph"/>
    <w:basedOn w:val="Normal"/>
    <w:uiPriority w:val="34"/>
    <w:qFormat/>
    <w:rsid w:val="005d1ac7"/>
    <w:pPr>
      <w:spacing w:before="0" w:after="0"/>
      <w:ind w:left="720" w:hanging="0"/>
      <w:contextualSpacing/>
    </w:pPr>
    <w:rPr>
      <w:rFonts w:ascii="Times New Roman" w:hAnsi="Times New Roman" w:eastAsia="Times New Roman" w:cs="Times New Roman"/>
      <w:color w:val="auto"/>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1ac7"/>
    <w:rPr>
      <w:lang w:val="en-US" w:eastAsia="en-US" w:bidi="ar-SA"/>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m5.org/" TargetMode="External"/><Relationship Id="rId3" Type="http://schemas.openxmlformats.org/officeDocument/2006/relationships/hyperlink" Target="https://docs.oracle.com/cd/E26217_01/E26796/html/qs-import-vm.html" TargetMode="External"/><Relationship Id="rId4" Type="http://schemas.openxmlformats.org/officeDocument/2006/relationships/hyperlink" Target="https://baltea.polito.it/owncloud/index.php/s/SbJPJb6kQW7mcz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Application>LibreOffice/6.4.6.2$Linux_X86_64 LibreOffice_project/40$Build-2</Application>
  <Pages>5</Pages>
  <Words>1075</Words>
  <Characters>7611</Characters>
  <CharactersWithSpaces>8710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2018-11-08T07:34:00Z</dcterms:created>
  <dc:creator>ernesto</dc:creator>
  <dc:description/>
  <dc:language>it-IT</dc:language>
  <cp:lastModifiedBy/>
  <cp:lastPrinted>2017-01-10T15:02:00Z</cp:lastPrinted>
  <dcterms:modified xsi:type="dcterms:W3CDTF">2020-11-12T12:39:17Z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